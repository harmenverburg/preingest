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73" w:rsidRPr="00097AE2" w:rsidRDefault="00B62973" w:rsidP="00CD20C6"/>
    <w:p w:rsidR="00B62973" w:rsidRDefault="00B62973" w:rsidP="00645EC4">
      <w:pPr>
        <w:pStyle w:val="Kopzondernummering"/>
      </w:pPr>
    </w:p>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 w:rsidR="00B62973" w:rsidRPr="00B62973" w:rsidRDefault="00B62973" w:rsidP="00B62973">
      <w:pPr>
        <w:tabs>
          <w:tab w:val="left" w:pos="1780"/>
        </w:tabs>
      </w:pPr>
      <w:r>
        <w:tab/>
      </w:r>
    </w:p>
    <w:p w:rsidR="00B62973" w:rsidRDefault="00142BCD" w:rsidP="00B62973">
      <w:pPr>
        <w:ind w:left="2292" w:hanging="2292"/>
      </w:pPr>
      <w:r w:rsidRPr="00B62973">
        <w:br w:type="column"/>
      </w:r>
      <w:r w:rsidR="00B62973">
        <w:lastRenderedPageBreak/>
        <w:t>Projectnaam</w:t>
      </w:r>
      <w:r w:rsidR="00B62973">
        <w:tab/>
        <w:t>Model Architectuur Rijks Archiefinstellingen (MARA)</w:t>
      </w:r>
    </w:p>
    <w:p w:rsidR="00B62973" w:rsidRDefault="00B62973" w:rsidP="00B62973">
      <w:pPr>
        <w:ind w:left="2292" w:hanging="2292"/>
      </w:pPr>
    </w:p>
    <w:p w:rsidR="00B62973" w:rsidRPr="00142BCD" w:rsidRDefault="00B62973" w:rsidP="00B62973">
      <w:pPr>
        <w:ind w:left="2292" w:hanging="2292"/>
        <w:jc w:val="both"/>
      </w:pPr>
      <w:r>
        <w:t>Locatie</w:t>
      </w:r>
      <w:r>
        <w:tab/>
      </w:r>
      <w:r w:rsidR="00462F66" w:rsidRPr="00DD2F4C">
        <w:rPr>
          <w:rFonts w:cs="TrebuchetMS"/>
          <w:szCs w:val="18"/>
        </w:rPr>
        <w:t>Dit document</w:t>
      </w:r>
      <w:r w:rsidR="00462F66">
        <w:rPr>
          <w:rFonts w:cs="TrebuchetMS"/>
          <w:szCs w:val="18"/>
        </w:rPr>
        <w:t xml:space="preserve"> wordt </w:t>
      </w:r>
      <w:r w:rsidR="00462F66" w:rsidRPr="00DD2F4C">
        <w:rPr>
          <w:rFonts w:cs="TrebuchetMS"/>
          <w:szCs w:val="18"/>
        </w:rPr>
        <w:t xml:space="preserve">beheerd door </w:t>
      </w:r>
      <w:r w:rsidR="00462F66">
        <w:rPr>
          <w:rFonts w:cs="TrebuchetMS"/>
          <w:szCs w:val="18"/>
        </w:rPr>
        <w:t xml:space="preserve">de Architectuurcommissie van NA en </w:t>
      </w:r>
      <w:proofErr w:type="spellStart"/>
      <w:r w:rsidR="00462F66">
        <w:rPr>
          <w:rFonts w:cs="TrebuchetMS"/>
          <w:szCs w:val="18"/>
        </w:rPr>
        <w:t>RHC’s</w:t>
      </w:r>
      <w:proofErr w:type="spellEnd"/>
    </w:p>
    <w:p w:rsidR="00B62973" w:rsidRDefault="00B62973" w:rsidP="00B62973">
      <w:pPr>
        <w:ind w:left="2292" w:hanging="2292"/>
      </w:pPr>
    </w:p>
    <w:p w:rsidR="00DA3462" w:rsidRDefault="00B62973" w:rsidP="00B62973">
      <w:pPr>
        <w:ind w:left="2292" w:hanging="2292"/>
      </w:pPr>
      <w:r w:rsidRPr="00142BCD">
        <w:t>Contactpersoon</w:t>
      </w:r>
      <w:r>
        <w:tab/>
      </w:r>
      <w:r w:rsidR="00DA3462">
        <w:t>Gijsbert Kruithof</w:t>
      </w:r>
      <w:r w:rsidR="00DA3462">
        <w:br/>
      </w:r>
      <w:r w:rsidR="00DA3462">
        <w:rPr>
          <w:rStyle w:val="Hyperlink"/>
        </w:rPr>
        <w:t>gijsbert</w:t>
      </w:r>
      <w:r>
        <w:rPr>
          <w:rStyle w:val="Hyperlink"/>
        </w:rPr>
        <w:t>.</w:t>
      </w:r>
      <w:r w:rsidR="00DA3462">
        <w:rPr>
          <w:rStyle w:val="Hyperlink"/>
        </w:rPr>
        <w:t>kruithof</w:t>
      </w:r>
      <w:r>
        <w:rPr>
          <w:rStyle w:val="Hyperlink"/>
        </w:rPr>
        <w:t>@nationaalarchief.nl</w:t>
      </w:r>
      <w:r>
        <w:br/>
      </w:r>
    </w:p>
    <w:p w:rsidR="00B62973" w:rsidRDefault="00B62973" w:rsidP="00B62973">
      <w:pPr>
        <w:ind w:left="2292" w:hanging="2292"/>
      </w:pPr>
      <w:r w:rsidRPr="00C63ADE">
        <w:t>Auteur</w:t>
      </w:r>
      <w:r w:rsidRPr="00C63ADE">
        <w:tab/>
      </w:r>
      <w:r>
        <w:t xml:space="preserve">Architectuurcommissie Nationaal Archief en </w:t>
      </w:r>
      <w:proofErr w:type="spellStart"/>
      <w:r>
        <w:t>RHC’s</w:t>
      </w:r>
      <w:proofErr w:type="spellEnd"/>
      <w:r>
        <w:t xml:space="preserve">; </w:t>
      </w:r>
      <w:r>
        <w:br/>
        <w:t xml:space="preserve">namens deze: </w:t>
      </w:r>
      <w:r>
        <w:br/>
      </w:r>
      <w:r w:rsidR="00DA3462">
        <w:t>Vincent Stedema</w:t>
      </w:r>
      <w:r>
        <w:t xml:space="preserve"> (</w:t>
      </w:r>
      <w:r w:rsidR="00DA3462">
        <w:t>Groninger Archieven)</w:t>
      </w:r>
      <w:r w:rsidR="00DA3462">
        <w:br/>
        <w:t>Gijsbert Kruithof</w:t>
      </w:r>
      <w:r>
        <w:t xml:space="preserve"> (Nationaal Archief)</w:t>
      </w:r>
    </w:p>
    <w:p w:rsidR="00B62973" w:rsidRDefault="00B62973" w:rsidP="00B62973">
      <w:pPr>
        <w:ind w:left="2292" w:hanging="2292"/>
      </w:pPr>
    </w:p>
    <w:p w:rsidR="00462F66" w:rsidRDefault="00DA3462" w:rsidP="00B62973">
      <w:pPr>
        <w:ind w:left="2292" w:hanging="2292"/>
      </w:pPr>
      <w:r>
        <w:t>Samen met</w:t>
      </w:r>
      <w:r>
        <w:tab/>
        <w:t>Stephanie</w:t>
      </w:r>
      <w:r w:rsidR="00B62973">
        <w:t xml:space="preserve"> </w:t>
      </w:r>
      <w:proofErr w:type="spellStart"/>
      <w:r w:rsidRPr="00DA3462">
        <w:t>Schnörr</w:t>
      </w:r>
      <w:proofErr w:type="spellEnd"/>
      <w:r w:rsidRPr="00DA3462">
        <w:t xml:space="preserve"> </w:t>
      </w:r>
      <w:r w:rsidR="00B62973">
        <w:t>(</w:t>
      </w:r>
      <w:r>
        <w:t>Gelders Archief</w:t>
      </w:r>
      <w:r w:rsidR="00B62973">
        <w:t>)</w:t>
      </w:r>
      <w:r w:rsidR="00B62973">
        <w:br/>
      </w:r>
      <w:proofErr w:type="spellStart"/>
      <w:r>
        <w:t>Redmer</w:t>
      </w:r>
      <w:proofErr w:type="spellEnd"/>
      <w:r>
        <w:t xml:space="preserve"> Alma</w:t>
      </w:r>
      <w:r w:rsidR="00B62973">
        <w:t xml:space="preserve"> (</w:t>
      </w:r>
      <w:r>
        <w:t>Drents A</w:t>
      </w:r>
      <w:r w:rsidR="00B62973">
        <w:t>rchief)</w:t>
      </w:r>
      <w:r w:rsidR="00B62973">
        <w:br/>
        <w:t>Annelot Vijn (Het Utrechts Archief)</w:t>
      </w:r>
    </w:p>
    <w:p w:rsidR="00A5660D" w:rsidRDefault="00462F66" w:rsidP="00B62973">
      <w:pPr>
        <w:ind w:left="2292" w:hanging="2292"/>
      </w:pPr>
      <w:r>
        <w:tab/>
      </w:r>
      <w:proofErr w:type="spellStart"/>
      <w:r>
        <w:t>Frederiekje</w:t>
      </w:r>
      <w:proofErr w:type="spellEnd"/>
      <w:r>
        <w:t xml:space="preserve"> de Jongh (Groninger Archieven)</w:t>
      </w:r>
    </w:p>
    <w:p w:rsidR="00B62973" w:rsidRPr="00C63ADE" w:rsidRDefault="00A5660D" w:rsidP="00B62973">
      <w:pPr>
        <w:ind w:left="2292" w:hanging="2292"/>
      </w:pPr>
      <w:r>
        <w:tab/>
        <w:t xml:space="preserve">Maarten </w:t>
      </w:r>
      <w:proofErr w:type="spellStart"/>
      <w:r>
        <w:t>Zeinstra</w:t>
      </w:r>
      <w:proofErr w:type="spellEnd"/>
      <w:r>
        <w:t xml:space="preserve"> (Noord-Hollands Archief)</w:t>
      </w:r>
      <w:r w:rsidR="00B62973">
        <w:br/>
      </w:r>
    </w:p>
    <w:p w:rsidR="00B62973" w:rsidRDefault="00B62973" w:rsidP="00B62973">
      <w:pPr>
        <w:ind w:left="2292" w:hanging="2292"/>
      </w:pPr>
      <w:r w:rsidRPr="00142BCD">
        <w:t>Versie</w:t>
      </w:r>
      <w:r w:rsidR="00DA3462">
        <w:tab/>
      </w:r>
      <w:r w:rsidR="00462F66">
        <w:t>1.0</w:t>
      </w:r>
      <w:r w:rsidR="00192812">
        <w:t xml:space="preserve"> – </w:t>
      </w:r>
      <w:r w:rsidR="00462F66">
        <w:t>vastgesteld door de</w:t>
      </w:r>
      <w:r w:rsidR="00192812">
        <w:t xml:space="preserve"> Architectuurcommissie</w:t>
      </w:r>
      <w:r w:rsidR="00DB227B">
        <w:t xml:space="preserve"> </w:t>
      </w:r>
    </w:p>
    <w:p w:rsidR="00A5660D" w:rsidRDefault="00DC248A" w:rsidP="009578D4">
      <w:pPr>
        <w:pStyle w:val="Lijstalinea"/>
        <w:numPr>
          <w:ilvl w:val="1"/>
          <w:numId w:val="36"/>
        </w:numPr>
      </w:pPr>
      <w:r w:rsidRPr="00964D56">
        <w:t>–</w:t>
      </w:r>
      <w:r w:rsidR="00A5660D">
        <w:t xml:space="preserve"> concept herziening</w:t>
      </w:r>
    </w:p>
    <w:p w:rsidR="009578D4" w:rsidRPr="00142BCD" w:rsidRDefault="009578D4" w:rsidP="009578D4">
      <w:pPr>
        <w:pStyle w:val="Lijstalinea"/>
        <w:numPr>
          <w:ilvl w:val="1"/>
          <w:numId w:val="36"/>
        </w:numPr>
      </w:pPr>
      <w:r w:rsidRPr="00964D56">
        <w:t>–</w:t>
      </w:r>
      <w:r>
        <w:t xml:space="preserve"> herziening </w:t>
      </w:r>
    </w:p>
    <w:p w:rsidR="00604859" w:rsidRPr="00BD6B6B" w:rsidRDefault="00604859" w:rsidP="00B62973">
      <w:pPr>
        <w:pStyle w:val="Kopzondernummering"/>
      </w:pPr>
    </w:p>
    <w:p w:rsidR="00EA75C1" w:rsidRDefault="001C47F8" w:rsidP="00AC523C">
      <w:pPr>
        <w:pStyle w:val="Kop-Inhoudsopgave"/>
        <w:rPr>
          <w:lang w:val="pt-BR"/>
        </w:rPr>
      </w:pPr>
      <w:bookmarkStart w:id="0" w:name="_Toc209500289"/>
      <w:bookmarkStart w:id="1" w:name="_Toc209500355"/>
      <w:r w:rsidRPr="00BD6B6B">
        <w:br w:type="page"/>
      </w:r>
      <w:bookmarkEnd w:id="0"/>
      <w:bookmarkEnd w:id="1"/>
      <w:r w:rsidR="00EA75C1">
        <w:rPr>
          <w:lang w:val="pt-BR"/>
        </w:rPr>
        <w:lastRenderedPageBreak/>
        <w:t>Inhoud</w:t>
      </w:r>
    </w:p>
    <w:bookmarkStart w:id="2" w:name="_Toc209500356"/>
    <w:p w:rsidR="009578D4" w:rsidRDefault="00EB7550">
      <w:pPr>
        <w:pStyle w:val="Inhopg1"/>
        <w:tabs>
          <w:tab w:val="right" w:leader="dot" w:pos="7705"/>
        </w:tabs>
        <w:rPr>
          <w:rFonts w:asciiTheme="minorHAnsi" w:eastAsiaTheme="minorEastAsia" w:hAnsiTheme="minorHAnsi" w:cstheme="minorBidi"/>
          <w:noProof/>
          <w:sz w:val="22"/>
          <w:szCs w:val="22"/>
        </w:rPr>
      </w:pPr>
      <w:r w:rsidRPr="00B35331">
        <w:fldChar w:fldCharType="begin"/>
      </w:r>
      <w:r w:rsidRPr="00B35331">
        <w:instrText xml:space="preserve"> TOC \f \p "</w:instrText>
      </w:r>
      <w:r w:rsidR="00B35331">
        <w:instrText>—"</w:instrText>
      </w:r>
      <w:r w:rsidRPr="00B35331">
        <w:instrText xml:space="preserve"> \z \t "Kop 1;2;Kop 2;3;Kop 3;4;Kop zonder nummering;1;Subtitel;2;Titel;1" </w:instrText>
      </w:r>
      <w:r w:rsidRPr="00B35331">
        <w:fldChar w:fldCharType="separate"/>
      </w:r>
      <w:r w:rsidR="009578D4">
        <w:rPr>
          <w:noProof/>
        </w:rPr>
        <w:t>Versiehistorie</w:t>
      </w:r>
      <w:r w:rsidR="009578D4">
        <w:rPr>
          <w:noProof/>
          <w:webHidden/>
        </w:rPr>
        <w:t>—</w:t>
      </w:r>
      <w:r w:rsidR="009578D4">
        <w:rPr>
          <w:noProof/>
          <w:webHidden/>
        </w:rPr>
        <w:fldChar w:fldCharType="begin"/>
      </w:r>
      <w:r w:rsidR="009578D4">
        <w:rPr>
          <w:noProof/>
          <w:webHidden/>
        </w:rPr>
        <w:instrText xml:space="preserve"> PAGEREF _Toc24987130 \h </w:instrText>
      </w:r>
      <w:r w:rsidR="009578D4">
        <w:rPr>
          <w:noProof/>
          <w:webHidden/>
        </w:rPr>
      </w:r>
      <w:r w:rsidR="009578D4">
        <w:rPr>
          <w:noProof/>
          <w:webHidden/>
        </w:rPr>
        <w:fldChar w:fldCharType="separate"/>
      </w:r>
      <w:r w:rsidR="001E41CF">
        <w:rPr>
          <w:noProof/>
          <w:webHidden/>
        </w:rPr>
        <w:t>5</w:t>
      </w:r>
      <w:r w:rsidR="009578D4">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 en doel</w:t>
      </w:r>
      <w:r>
        <w:rPr>
          <w:noProof/>
          <w:webHidden/>
        </w:rPr>
        <w:t>—</w:t>
      </w:r>
      <w:r>
        <w:rPr>
          <w:noProof/>
          <w:webHidden/>
        </w:rPr>
        <w:fldChar w:fldCharType="begin"/>
      </w:r>
      <w:r>
        <w:rPr>
          <w:noProof/>
          <w:webHidden/>
        </w:rPr>
        <w:instrText xml:space="preserve"> PAGEREF _Toc24987131 \h </w:instrText>
      </w:r>
      <w:r>
        <w:rPr>
          <w:noProof/>
          <w:webHidden/>
        </w:rPr>
      </w:r>
      <w:r>
        <w:rPr>
          <w:noProof/>
          <w:webHidden/>
        </w:rPr>
        <w:fldChar w:fldCharType="separate"/>
      </w:r>
      <w:r w:rsidR="001E41CF">
        <w:rPr>
          <w:noProof/>
          <w:webHidden/>
        </w:rPr>
        <w:t>6</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Achtergrond</w:t>
      </w:r>
      <w:r>
        <w:rPr>
          <w:noProof/>
          <w:webHidden/>
        </w:rPr>
        <w:t>—</w:t>
      </w:r>
      <w:r>
        <w:rPr>
          <w:noProof/>
          <w:webHidden/>
        </w:rPr>
        <w:fldChar w:fldCharType="begin"/>
      </w:r>
      <w:r>
        <w:rPr>
          <w:noProof/>
          <w:webHidden/>
        </w:rPr>
        <w:instrText xml:space="preserve"> PAGEREF _Toc24987132 \h </w:instrText>
      </w:r>
      <w:r>
        <w:rPr>
          <w:noProof/>
          <w:webHidden/>
        </w:rPr>
      </w:r>
      <w:r>
        <w:rPr>
          <w:noProof/>
          <w:webHidden/>
        </w:rPr>
        <w:fldChar w:fldCharType="separate"/>
      </w:r>
      <w:r w:rsidR="001E41CF">
        <w:rPr>
          <w:noProof/>
          <w:webHidden/>
        </w:rPr>
        <w:t>7</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Toepassingsgebied: beperkende rechten</w:t>
      </w:r>
      <w:r>
        <w:rPr>
          <w:noProof/>
          <w:webHidden/>
        </w:rPr>
        <w:t>—</w:t>
      </w:r>
      <w:r>
        <w:rPr>
          <w:noProof/>
          <w:webHidden/>
        </w:rPr>
        <w:fldChar w:fldCharType="begin"/>
      </w:r>
      <w:r>
        <w:rPr>
          <w:noProof/>
          <w:webHidden/>
        </w:rPr>
        <w:instrText xml:space="preserve"> PAGEREF _Toc24987133 \h </w:instrText>
      </w:r>
      <w:r>
        <w:rPr>
          <w:noProof/>
          <w:webHidden/>
        </w:rPr>
      </w:r>
      <w:r>
        <w:rPr>
          <w:noProof/>
          <w:webHidden/>
        </w:rPr>
        <w:fldChar w:fldCharType="separate"/>
      </w:r>
      <w:r w:rsidR="001E41CF">
        <w:rPr>
          <w:noProof/>
          <w:webHidden/>
        </w:rPr>
        <w:t>7</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Archiefwet</w:t>
      </w:r>
      <w:r>
        <w:rPr>
          <w:noProof/>
          <w:webHidden/>
        </w:rPr>
        <w:t>—</w:t>
      </w:r>
      <w:r>
        <w:rPr>
          <w:noProof/>
          <w:webHidden/>
        </w:rPr>
        <w:fldChar w:fldCharType="begin"/>
      </w:r>
      <w:r>
        <w:rPr>
          <w:noProof/>
          <w:webHidden/>
        </w:rPr>
        <w:instrText xml:space="preserve"> PAGEREF _Toc24987134 \h </w:instrText>
      </w:r>
      <w:r>
        <w:rPr>
          <w:noProof/>
          <w:webHidden/>
        </w:rPr>
      </w:r>
      <w:r>
        <w:rPr>
          <w:noProof/>
          <w:webHidden/>
        </w:rPr>
        <w:fldChar w:fldCharType="separate"/>
      </w:r>
      <w:r w:rsidR="001E41CF">
        <w:rPr>
          <w:noProof/>
          <w:webHidden/>
        </w:rPr>
        <w:t>7</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Algemene verordening gegevensbescherming</w:t>
      </w:r>
      <w:r>
        <w:rPr>
          <w:noProof/>
          <w:webHidden/>
        </w:rPr>
        <w:t>—</w:t>
      </w:r>
      <w:r>
        <w:rPr>
          <w:noProof/>
          <w:webHidden/>
        </w:rPr>
        <w:fldChar w:fldCharType="begin"/>
      </w:r>
      <w:r>
        <w:rPr>
          <w:noProof/>
          <w:webHidden/>
        </w:rPr>
        <w:instrText xml:space="preserve"> PAGEREF _Toc24987135 \h </w:instrText>
      </w:r>
      <w:r>
        <w:rPr>
          <w:noProof/>
          <w:webHidden/>
        </w:rPr>
      </w:r>
      <w:r>
        <w:rPr>
          <w:noProof/>
          <w:webHidden/>
        </w:rPr>
        <w:fldChar w:fldCharType="separate"/>
      </w:r>
      <w:r w:rsidR="001E41CF">
        <w:rPr>
          <w:noProof/>
          <w:webHidden/>
        </w:rPr>
        <w:t>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Auteurswet</w:t>
      </w:r>
      <w:r>
        <w:rPr>
          <w:noProof/>
          <w:webHidden/>
        </w:rPr>
        <w:t>—</w:t>
      </w:r>
      <w:r>
        <w:rPr>
          <w:noProof/>
          <w:webHidden/>
        </w:rPr>
        <w:fldChar w:fldCharType="begin"/>
      </w:r>
      <w:r>
        <w:rPr>
          <w:noProof/>
          <w:webHidden/>
        </w:rPr>
        <w:instrText xml:space="preserve"> PAGEREF _Toc24987136 \h </w:instrText>
      </w:r>
      <w:r>
        <w:rPr>
          <w:noProof/>
          <w:webHidden/>
        </w:rPr>
      </w:r>
      <w:r>
        <w:rPr>
          <w:noProof/>
          <w:webHidden/>
        </w:rPr>
        <w:fldChar w:fldCharType="separate"/>
      </w:r>
      <w:r w:rsidR="001E41CF">
        <w:rPr>
          <w:noProof/>
          <w:webHidden/>
        </w:rPr>
        <w:t>11</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Wet op de naburige rechten</w:t>
      </w:r>
      <w:r>
        <w:rPr>
          <w:noProof/>
          <w:webHidden/>
        </w:rPr>
        <w:t>—</w:t>
      </w:r>
      <w:r>
        <w:rPr>
          <w:noProof/>
          <w:webHidden/>
        </w:rPr>
        <w:fldChar w:fldCharType="begin"/>
      </w:r>
      <w:r>
        <w:rPr>
          <w:noProof/>
          <w:webHidden/>
        </w:rPr>
        <w:instrText xml:space="preserve"> PAGEREF _Toc24987137 \h </w:instrText>
      </w:r>
      <w:r>
        <w:rPr>
          <w:noProof/>
          <w:webHidden/>
        </w:rPr>
      </w:r>
      <w:r>
        <w:rPr>
          <w:noProof/>
          <w:webHidden/>
        </w:rPr>
        <w:fldChar w:fldCharType="separate"/>
      </w:r>
      <w:r w:rsidR="001E41CF">
        <w:rPr>
          <w:noProof/>
          <w:webHidden/>
        </w:rPr>
        <w:t>13</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Portretrecht</w:t>
      </w:r>
      <w:r>
        <w:rPr>
          <w:noProof/>
          <w:webHidden/>
        </w:rPr>
        <w:t>—</w:t>
      </w:r>
      <w:r>
        <w:rPr>
          <w:noProof/>
          <w:webHidden/>
        </w:rPr>
        <w:fldChar w:fldCharType="begin"/>
      </w:r>
      <w:r>
        <w:rPr>
          <w:noProof/>
          <w:webHidden/>
        </w:rPr>
        <w:instrText xml:space="preserve"> PAGEREF _Toc24987138 \h </w:instrText>
      </w:r>
      <w:r>
        <w:rPr>
          <w:noProof/>
          <w:webHidden/>
        </w:rPr>
      </w:r>
      <w:r>
        <w:rPr>
          <w:noProof/>
          <w:webHidden/>
        </w:rPr>
        <w:fldChar w:fldCharType="separate"/>
      </w:r>
      <w:r w:rsidR="001E41CF">
        <w:rPr>
          <w:noProof/>
          <w:webHidden/>
        </w:rPr>
        <w:t>13</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Databankrecht</w:t>
      </w:r>
      <w:r>
        <w:rPr>
          <w:noProof/>
          <w:webHidden/>
        </w:rPr>
        <w:t>—</w:t>
      </w:r>
      <w:r>
        <w:rPr>
          <w:noProof/>
          <w:webHidden/>
        </w:rPr>
        <w:fldChar w:fldCharType="begin"/>
      </w:r>
      <w:r>
        <w:rPr>
          <w:noProof/>
          <w:webHidden/>
        </w:rPr>
        <w:instrText xml:space="preserve"> PAGEREF _Toc24987139 \h </w:instrText>
      </w:r>
      <w:r>
        <w:rPr>
          <w:noProof/>
          <w:webHidden/>
        </w:rPr>
      </w:r>
      <w:r>
        <w:rPr>
          <w:noProof/>
          <w:webHidden/>
        </w:rPr>
        <w:fldChar w:fldCharType="separate"/>
      </w:r>
      <w:r w:rsidR="001E41CF">
        <w:rPr>
          <w:noProof/>
          <w:webHidden/>
        </w:rPr>
        <w:t>14</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Merkenrecht</w:t>
      </w:r>
      <w:r>
        <w:rPr>
          <w:noProof/>
          <w:webHidden/>
        </w:rPr>
        <w:t>—</w:t>
      </w:r>
      <w:r>
        <w:rPr>
          <w:noProof/>
          <w:webHidden/>
        </w:rPr>
        <w:fldChar w:fldCharType="begin"/>
      </w:r>
      <w:r>
        <w:rPr>
          <w:noProof/>
          <w:webHidden/>
        </w:rPr>
        <w:instrText xml:space="preserve"> PAGEREF _Toc24987140 \h </w:instrText>
      </w:r>
      <w:r>
        <w:rPr>
          <w:noProof/>
          <w:webHidden/>
        </w:rPr>
      </w:r>
      <w:r>
        <w:rPr>
          <w:noProof/>
          <w:webHidden/>
        </w:rPr>
        <w:fldChar w:fldCharType="separate"/>
      </w:r>
      <w:r w:rsidR="001E41CF">
        <w:rPr>
          <w:noProof/>
          <w:webHidden/>
        </w:rPr>
        <w:t>14</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Toepassingsgebied: verplichtende rechten</w:t>
      </w:r>
      <w:r>
        <w:rPr>
          <w:noProof/>
          <w:webHidden/>
        </w:rPr>
        <w:t>—</w:t>
      </w:r>
      <w:r>
        <w:rPr>
          <w:noProof/>
          <w:webHidden/>
        </w:rPr>
        <w:fldChar w:fldCharType="begin"/>
      </w:r>
      <w:r>
        <w:rPr>
          <w:noProof/>
          <w:webHidden/>
        </w:rPr>
        <w:instrText xml:space="preserve"> PAGEREF _Toc24987141 \h </w:instrText>
      </w:r>
      <w:r>
        <w:rPr>
          <w:noProof/>
          <w:webHidden/>
        </w:rPr>
      </w:r>
      <w:r>
        <w:rPr>
          <w:noProof/>
          <w:webHidden/>
        </w:rPr>
        <w:fldChar w:fldCharType="separate"/>
      </w:r>
      <w:r w:rsidR="001E41CF">
        <w:rPr>
          <w:noProof/>
          <w:webHidden/>
        </w:rPr>
        <w:t>14</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Wet hergebruik overheidsinformatie</w:t>
      </w:r>
      <w:r>
        <w:rPr>
          <w:noProof/>
          <w:webHidden/>
        </w:rPr>
        <w:t>—</w:t>
      </w:r>
      <w:r>
        <w:rPr>
          <w:noProof/>
          <w:webHidden/>
        </w:rPr>
        <w:fldChar w:fldCharType="begin"/>
      </w:r>
      <w:r>
        <w:rPr>
          <w:noProof/>
          <w:webHidden/>
        </w:rPr>
        <w:instrText xml:space="preserve"> PAGEREF _Toc24987142 \h </w:instrText>
      </w:r>
      <w:r>
        <w:rPr>
          <w:noProof/>
          <w:webHidden/>
        </w:rPr>
      </w:r>
      <w:r>
        <w:rPr>
          <w:noProof/>
          <w:webHidden/>
        </w:rPr>
        <w:fldChar w:fldCharType="separate"/>
      </w:r>
      <w:r w:rsidR="001E41CF">
        <w:rPr>
          <w:noProof/>
          <w:webHidden/>
        </w:rPr>
        <w:t>14</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sidRPr="001C0103">
        <w:rPr>
          <w:noProof/>
          <w:lang w:val="pt-BR"/>
        </w:rPr>
        <w:t xml:space="preserve">Uitgangspunten en randvoorwaarden voor </w:t>
      </w:r>
      <w:r>
        <w:rPr>
          <w:noProof/>
        </w:rPr>
        <w:t>rechten</w:t>
      </w:r>
      <w:r>
        <w:rPr>
          <w:noProof/>
          <w:webHidden/>
        </w:rPr>
        <w:t>—</w:t>
      </w:r>
      <w:r>
        <w:rPr>
          <w:noProof/>
          <w:webHidden/>
        </w:rPr>
        <w:fldChar w:fldCharType="begin"/>
      </w:r>
      <w:r>
        <w:rPr>
          <w:noProof/>
          <w:webHidden/>
        </w:rPr>
        <w:instrText xml:space="preserve"> PAGEREF _Toc24987143 \h </w:instrText>
      </w:r>
      <w:r>
        <w:rPr>
          <w:noProof/>
          <w:webHidden/>
        </w:rPr>
      </w:r>
      <w:r>
        <w:rPr>
          <w:noProof/>
          <w:webHidden/>
        </w:rPr>
        <w:fldChar w:fldCharType="separate"/>
      </w:r>
      <w:r w:rsidR="001E41CF">
        <w:rPr>
          <w:noProof/>
          <w:webHidden/>
        </w:rPr>
        <w:t>16</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Welke rechten?</w:t>
      </w:r>
      <w:r>
        <w:rPr>
          <w:noProof/>
          <w:webHidden/>
        </w:rPr>
        <w:t>—</w:t>
      </w:r>
      <w:r>
        <w:rPr>
          <w:noProof/>
          <w:webHidden/>
        </w:rPr>
        <w:fldChar w:fldCharType="begin"/>
      </w:r>
      <w:r>
        <w:rPr>
          <w:noProof/>
          <w:webHidden/>
        </w:rPr>
        <w:instrText xml:space="preserve"> PAGEREF _Toc24987144 \h </w:instrText>
      </w:r>
      <w:r>
        <w:rPr>
          <w:noProof/>
          <w:webHidden/>
        </w:rPr>
      </w:r>
      <w:r>
        <w:rPr>
          <w:noProof/>
          <w:webHidden/>
        </w:rPr>
        <w:fldChar w:fldCharType="separate"/>
      </w:r>
      <w:r w:rsidR="001E41CF">
        <w:rPr>
          <w:noProof/>
          <w:webHidden/>
        </w:rPr>
        <w:t>16</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Uitwerking bestaande uitgangspunten uit de MARA</w:t>
      </w:r>
      <w:r>
        <w:rPr>
          <w:noProof/>
          <w:webHidden/>
        </w:rPr>
        <w:t>—</w:t>
      </w:r>
      <w:r>
        <w:rPr>
          <w:noProof/>
          <w:webHidden/>
        </w:rPr>
        <w:fldChar w:fldCharType="begin"/>
      </w:r>
      <w:r>
        <w:rPr>
          <w:noProof/>
          <w:webHidden/>
        </w:rPr>
        <w:instrText xml:space="preserve"> PAGEREF _Toc24987145 \h </w:instrText>
      </w:r>
      <w:r>
        <w:rPr>
          <w:noProof/>
          <w:webHidden/>
        </w:rPr>
      </w:r>
      <w:r>
        <w:rPr>
          <w:noProof/>
          <w:webHidden/>
        </w:rPr>
        <w:fldChar w:fldCharType="separate"/>
      </w:r>
      <w:r w:rsidR="001E41CF">
        <w:rPr>
          <w:noProof/>
          <w:webHidden/>
        </w:rPr>
        <w:t>16</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MARA Voldoende metadatering bij de bron</w:t>
      </w:r>
      <w:r>
        <w:rPr>
          <w:noProof/>
          <w:webHidden/>
        </w:rPr>
        <w:t>—</w:t>
      </w:r>
      <w:r>
        <w:rPr>
          <w:noProof/>
          <w:webHidden/>
        </w:rPr>
        <w:fldChar w:fldCharType="begin"/>
      </w:r>
      <w:r>
        <w:rPr>
          <w:noProof/>
          <w:webHidden/>
        </w:rPr>
        <w:instrText xml:space="preserve"> PAGEREF _Toc24987146 \h </w:instrText>
      </w:r>
      <w:r>
        <w:rPr>
          <w:noProof/>
          <w:webHidden/>
        </w:rPr>
      </w:r>
      <w:r>
        <w:rPr>
          <w:noProof/>
          <w:webHidden/>
        </w:rPr>
        <w:fldChar w:fldCharType="separate"/>
      </w:r>
      <w:r w:rsidR="001E41CF">
        <w:rPr>
          <w:noProof/>
          <w:webHidden/>
        </w:rPr>
        <w:t>16</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MARA Gebruik van kernregistraties</w:t>
      </w:r>
      <w:r>
        <w:rPr>
          <w:noProof/>
          <w:webHidden/>
        </w:rPr>
        <w:t>—</w:t>
      </w:r>
      <w:r>
        <w:rPr>
          <w:noProof/>
          <w:webHidden/>
        </w:rPr>
        <w:fldChar w:fldCharType="begin"/>
      </w:r>
      <w:r>
        <w:rPr>
          <w:noProof/>
          <w:webHidden/>
        </w:rPr>
        <w:instrText xml:space="preserve"> PAGEREF _Toc24987147 \h </w:instrText>
      </w:r>
      <w:r>
        <w:rPr>
          <w:noProof/>
          <w:webHidden/>
        </w:rPr>
      </w:r>
      <w:r>
        <w:rPr>
          <w:noProof/>
          <w:webHidden/>
        </w:rPr>
        <w:fldChar w:fldCharType="separate"/>
      </w:r>
      <w:r w:rsidR="001E41CF">
        <w:rPr>
          <w:noProof/>
          <w:webHidden/>
        </w:rPr>
        <w:t>16</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MARA Openbaarheid en rechten kunnen worden vastgelegd op het laagste niveau</w:t>
      </w:r>
      <w:r>
        <w:rPr>
          <w:noProof/>
          <w:webHidden/>
        </w:rPr>
        <w:t>—</w:t>
      </w:r>
      <w:r>
        <w:rPr>
          <w:noProof/>
          <w:webHidden/>
        </w:rPr>
        <w:fldChar w:fldCharType="begin"/>
      </w:r>
      <w:r>
        <w:rPr>
          <w:noProof/>
          <w:webHidden/>
        </w:rPr>
        <w:instrText xml:space="preserve"> PAGEREF _Toc24987148 \h </w:instrText>
      </w:r>
      <w:r>
        <w:rPr>
          <w:noProof/>
          <w:webHidden/>
        </w:rPr>
      </w:r>
      <w:r>
        <w:rPr>
          <w:noProof/>
          <w:webHidden/>
        </w:rPr>
        <w:fldChar w:fldCharType="separate"/>
      </w:r>
      <w:r w:rsidR="001E41CF">
        <w:rPr>
          <w:noProof/>
          <w:webHidden/>
        </w:rPr>
        <w:t>17</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Nieuwe uitgangspunten</w:t>
      </w:r>
      <w:r>
        <w:rPr>
          <w:noProof/>
          <w:webHidden/>
        </w:rPr>
        <w:t>—</w:t>
      </w:r>
      <w:r>
        <w:rPr>
          <w:noProof/>
          <w:webHidden/>
        </w:rPr>
        <w:fldChar w:fldCharType="begin"/>
      </w:r>
      <w:r>
        <w:rPr>
          <w:noProof/>
          <w:webHidden/>
        </w:rPr>
        <w:instrText xml:space="preserve"> PAGEREF _Toc24987149 \h </w:instrText>
      </w:r>
      <w:r>
        <w:rPr>
          <w:noProof/>
          <w:webHidden/>
        </w:rPr>
      </w:r>
      <w:r>
        <w:rPr>
          <w:noProof/>
          <w:webHidden/>
        </w:rPr>
        <w:fldChar w:fldCharType="separate"/>
      </w:r>
      <w:r w:rsidR="001E41CF">
        <w:rPr>
          <w:noProof/>
          <w:webHidden/>
        </w:rPr>
        <w:t>18</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MARA Vastlegging van rechten scheiden van gebruikersfunctionaliteit</w:t>
      </w:r>
      <w:r>
        <w:rPr>
          <w:noProof/>
          <w:webHidden/>
        </w:rPr>
        <w:t>—</w:t>
      </w:r>
      <w:r>
        <w:rPr>
          <w:noProof/>
          <w:webHidden/>
        </w:rPr>
        <w:fldChar w:fldCharType="begin"/>
      </w:r>
      <w:r>
        <w:rPr>
          <w:noProof/>
          <w:webHidden/>
        </w:rPr>
        <w:instrText xml:space="preserve"> PAGEREF _Toc24987150 \h </w:instrText>
      </w:r>
      <w:r>
        <w:rPr>
          <w:noProof/>
          <w:webHidden/>
        </w:rPr>
      </w:r>
      <w:r>
        <w:rPr>
          <w:noProof/>
          <w:webHidden/>
        </w:rPr>
        <w:fldChar w:fldCharType="separate"/>
      </w:r>
      <w:r w:rsidR="001E41CF">
        <w:rPr>
          <w:noProof/>
          <w:webHidden/>
        </w:rPr>
        <w:t>18</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MARA Beperkingen moeten duidelijk zijn voor gebruiker</w:t>
      </w:r>
      <w:r>
        <w:rPr>
          <w:noProof/>
          <w:webHidden/>
        </w:rPr>
        <w:t>—</w:t>
      </w:r>
      <w:r>
        <w:rPr>
          <w:noProof/>
          <w:webHidden/>
        </w:rPr>
        <w:fldChar w:fldCharType="begin"/>
      </w:r>
      <w:r>
        <w:rPr>
          <w:noProof/>
          <w:webHidden/>
        </w:rPr>
        <w:instrText xml:space="preserve"> PAGEREF _Toc24987151 \h </w:instrText>
      </w:r>
      <w:r>
        <w:rPr>
          <w:noProof/>
          <w:webHidden/>
        </w:rPr>
      </w:r>
      <w:r>
        <w:rPr>
          <w:noProof/>
          <w:webHidden/>
        </w:rPr>
        <w:fldChar w:fldCharType="separate"/>
      </w:r>
      <w:r w:rsidR="001E41CF">
        <w:rPr>
          <w:noProof/>
          <w:webHidden/>
        </w:rPr>
        <w:t>18</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Bedrijfsarchitectuur</w:t>
      </w:r>
      <w:r>
        <w:rPr>
          <w:noProof/>
          <w:webHidden/>
        </w:rPr>
        <w:t>—</w:t>
      </w:r>
      <w:r>
        <w:rPr>
          <w:noProof/>
          <w:webHidden/>
        </w:rPr>
        <w:fldChar w:fldCharType="begin"/>
      </w:r>
      <w:r>
        <w:rPr>
          <w:noProof/>
          <w:webHidden/>
        </w:rPr>
        <w:instrText xml:space="preserve"> PAGEREF _Toc24987152 \h </w:instrText>
      </w:r>
      <w:r>
        <w:rPr>
          <w:noProof/>
          <w:webHidden/>
        </w:rPr>
      </w:r>
      <w:r>
        <w:rPr>
          <w:noProof/>
          <w:webHidden/>
        </w:rPr>
        <w:fldChar w:fldCharType="separate"/>
      </w:r>
      <w:r w:rsidR="001E41CF">
        <w:rPr>
          <w:noProof/>
          <w:webHidden/>
        </w:rPr>
        <w:t>19</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Diensten</w:t>
      </w:r>
      <w:r>
        <w:rPr>
          <w:noProof/>
          <w:webHidden/>
        </w:rPr>
        <w:t>—</w:t>
      </w:r>
      <w:r>
        <w:rPr>
          <w:noProof/>
          <w:webHidden/>
        </w:rPr>
        <w:fldChar w:fldCharType="begin"/>
      </w:r>
      <w:r>
        <w:rPr>
          <w:noProof/>
          <w:webHidden/>
        </w:rPr>
        <w:instrText xml:space="preserve"> PAGEREF _Toc24987153 \h </w:instrText>
      </w:r>
      <w:r>
        <w:rPr>
          <w:noProof/>
          <w:webHidden/>
        </w:rPr>
      </w:r>
      <w:r>
        <w:rPr>
          <w:noProof/>
          <w:webHidden/>
        </w:rPr>
        <w:fldChar w:fldCharType="separate"/>
      </w:r>
      <w:r w:rsidR="001E41CF">
        <w:rPr>
          <w:noProof/>
          <w:webHidden/>
        </w:rPr>
        <w:t>19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Beschikbaarstellen</w:t>
      </w:r>
      <w:r>
        <w:rPr>
          <w:noProof/>
          <w:webHidden/>
        </w:rPr>
        <w:t>—</w:t>
      </w:r>
      <w:r>
        <w:rPr>
          <w:noProof/>
          <w:webHidden/>
        </w:rPr>
        <w:fldChar w:fldCharType="begin"/>
      </w:r>
      <w:r>
        <w:rPr>
          <w:noProof/>
          <w:webHidden/>
        </w:rPr>
        <w:instrText xml:space="preserve"> PAGEREF _Toc24987154 \h </w:instrText>
      </w:r>
      <w:r>
        <w:rPr>
          <w:noProof/>
          <w:webHidden/>
        </w:rPr>
      </w:r>
      <w:r>
        <w:rPr>
          <w:noProof/>
          <w:webHidden/>
        </w:rPr>
        <w:fldChar w:fldCharType="separate"/>
      </w:r>
      <w:r w:rsidR="001E41CF">
        <w:rPr>
          <w:noProof/>
          <w:webHidden/>
        </w:rPr>
        <w:t>19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Beschikbaarstellen voor hergebruik</w:t>
      </w:r>
      <w:r>
        <w:rPr>
          <w:noProof/>
          <w:webHidden/>
        </w:rPr>
        <w:t>—</w:t>
      </w:r>
      <w:r>
        <w:rPr>
          <w:noProof/>
          <w:webHidden/>
        </w:rPr>
        <w:fldChar w:fldCharType="begin"/>
      </w:r>
      <w:r>
        <w:rPr>
          <w:noProof/>
          <w:webHidden/>
        </w:rPr>
        <w:instrText xml:space="preserve"> PAGEREF _Toc24987155 \h </w:instrText>
      </w:r>
      <w:r>
        <w:rPr>
          <w:noProof/>
          <w:webHidden/>
        </w:rPr>
      </w:r>
      <w:r>
        <w:rPr>
          <w:noProof/>
          <w:webHidden/>
        </w:rPr>
        <w:fldChar w:fldCharType="separate"/>
      </w:r>
      <w:r w:rsidR="001E41CF">
        <w:rPr>
          <w:noProof/>
          <w:webHidden/>
        </w:rPr>
        <w:t>19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Presenteren van materiaal</w:t>
      </w:r>
      <w:r>
        <w:rPr>
          <w:noProof/>
          <w:webHidden/>
        </w:rPr>
        <w:t>—</w:t>
      </w:r>
      <w:r>
        <w:rPr>
          <w:noProof/>
          <w:webHidden/>
        </w:rPr>
        <w:fldChar w:fldCharType="begin"/>
      </w:r>
      <w:r>
        <w:rPr>
          <w:noProof/>
          <w:webHidden/>
        </w:rPr>
        <w:instrText xml:space="preserve"> PAGEREF _Toc24987156 \h </w:instrText>
      </w:r>
      <w:r>
        <w:rPr>
          <w:noProof/>
          <w:webHidden/>
        </w:rPr>
      </w:r>
      <w:r>
        <w:rPr>
          <w:noProof/>
          <w:webHidden/>
        </w:rPr>
        <w:fldChar w:fldCharType="separate"/>
      </w:r>
      <w:r w:rsidR="001E41CF">
        <w:rPr>
          <w:noProof/>
          <w:webHidden/>
        </w:rPr>
        <w:t>20</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Processen</w:t>
      </w:r>
      <w:r>
        <w:rPr>
          <w:noProof/>
          <w:webHidden/>
        </w:rPr>
        <w:t>—</w:t>
      </w:r>
      <w:r>
        <w:rPr>
          <w:noProof/>
          <w:webHidden/>
        </w:rPr>
        <w:fldChar w:fldCharType="begin"/>
      </w:r>
      <w:r>
        <w:rPr>
          <w:noProof/>
          <w:webHidden/>
        </w:rPr>
        <w:instrText xml:space="preserve"> PAGEREF _Toc24987157 \h </w:instrText>
      </w:r>
      <w:r>
        <w:rPr>
          <w:noProof/>
          <w:webHidden/>
        </w:rPr>
      </w:r>
      <w:r>
        <w:rPr>
          <w:noProof/>
          <w:webHidden/>
        </w:rPr>
        <w:fldChar w:fldCharType="separate"/>
      </w:r>
      <w:r w:rsidR="001E41CF">
        <w:rPr>
          <w:noProof/>
          <w:webHidden/>
        </w:rPr>
        <w:t>20</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Verwerven (WVI 2.2)</w:t>
      </w:r>
      <w:r>
        <w:rPr>
          <w:noProof/>
          <w:webHidden/>
        </w:rPr>
        <w:t>—</w:t>
      </w:r>
      <w:r>
        <w:rPr>
          <w:noProof/>
          <w:webHidden/>
        </w:rPr>
        <w:fldChar w:fldCharType="begin"/>
      </w:r>
      <w:r>
        <w:rPr>
          <w:noProof/>
          <w:webHidden/>
        </w:rPr>
        <w:instrText xml:space="preserve"> PAGEREF _Toc24987158 \h </w:instrText>
      </w:r>
      <w:r>
        <w:rPr>
          <w:noProof/>
          <w:webHidden/>
        </w:rPr>
      </w:r>
      <w:r>
        <w:rPr>
          <w:noProof/>
          <w:webHidden/>
        </w:rPr>
        <w:fldChar w:fldCharType="separate"/>
      </w:r>
      <w:r w:rsidR="001E41CF">
        <w:rPr>
          <w:noProof/>
          <w:webHidden/>
        </w:rPr>
        <w:t>20</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Beheren metadata (WVI 2.3.2)</w:t>
      </w:r>
      <w:r>
        <w:rPr>
          <w:noProof/>
          <w:webHidden/>
        </w:rPr>
        <w:t>—</w:t>
      </w:r>
      <w:r>
        <w:rPr>
          <w:noProof/>
          <w:webHidden/>
        </w:rPr>
        <w:fldChar w:fldCharType="begin"/>
      </w:r>
      <w:r>
        <w:rPr>
          <w:noProof/>
          <w:webHidden/>
        </w:rPr>
        <w:instrText xml:space="preserve"> PAGEREF _Toc24987159 \h </w:instrText>
      </w:r>
      <w:r>
        <w:rPr>
          <w:noProof/>
          <w:webHidden/>
        </w:rPr>
      </w:r>
      <w:r>
        <w:rPr>
          <w:noProof/>
          <w:webHidden/>
        </w:rPr>
        <w:fldChar w:fldCharType="separate"/>
      </w:r>
      <w:r w:rsidR="001E41CF">
        <w:rPr>
          <w:noProof/>
          <w:webHidden/>
        </w:rPr>
        <w:t>20</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sidRPr="001C0103">
        <w:rPr>
          <w:noProof/>
          <w:lang w:val="en-US"/>
        </w:rPr>
        <w:t>Publiceren (WVI 2.3.5)</w:t>
      </w:r>
      <w:r>
        <w:rPr>
          <w:noProof/>
          <w:webHidden/>
        </w:rPr>
        <w:t>—</w:t>
      </w:r>
      <w:r>
        <w:rPr>
          <w:noProof/>
          <w:webHidden/>
        </w:rPr>
        <w:fldChar w:fldCharType="begin"/>
      </w:r>
      <w:r>
        <w:rPr>
          <w:noProof/>
          <w:webHidden/>
        </w:rPr>
        <w:instrText xml:space="preserve"> PAGEREF _Toc24987160 \h </w:instrText>
      </w:r>
      <w:r>
        <w:rPr>
          <w:noProof/>
          <w:webHidden/>
        </w:rPr>
      </w:r>
      <w:r>
        <w:rPr>
          <w:noProof/>
          <w:webHidden/>
        </w:rPr>
        <w:fldChar w:fldCharType="separate"/>
      </w:r>
      <w:r w:rsidR="001E41CF">
        <w:rPr>
          <w:noProof/>
          <w:webHidden/>
        </w:rPr>
        <w:t>20</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4.2.4</w:t>
      </w:r>
      <w:r>
        <w:rPr>
          <w:rFonts w:asciiTheme="minorHAnsi" w:eastAsiaTheme="minorEastAsia" w:hAnsiTheme="minorHAnsi" w:cstheme="minorBidi"/>
          <w:noProof/>
          <w:sz w:val="22"/>
          <w:szCs w:val="22"/>
        </w:rPr>
        <w:tab/>
      </w:r>
      <w:r>
        <w:rPr>
          <w:noProof/>
        </w:rPr>
        <w:t>Beschikbaarstellen (WVI 2.4)</w:t>
      </w:r>
      <w:r>
        <w:rPr>
          <w:noProof/>
          <w:webHidden/>
        </w:rPr>
        <w:t>—</w:t>
      </w:r>
      <w:r>
        <w:rPr>
          <w:noProof/>
          <w:webHidden/>
        </w:rPr>
        <w:fldChar w:fldCharType="begin"/>
      </w:r>
      <w:r>
        <w:rPr>
          <w:noProof/>
          <w:webHidden/>
        </w:rPr>
        <w:instrText xml:space="preserve"> PAGEREF _Toc24987161 \h </w:instrText>
      </w:r>
      <w:r>
        <w:rPr>
          <w:noProof/>
          <w:webHidden/>
        </w:rPr>
      </w:r>
      <w:r>
        <w:rPr>
          <w:noProof/>
          <w:webHidden/>
        </w:rPr>
        <w:fldChar w:fldCharType="separate"/>
      </w:r>
      <w:r w:rsidR="001E41CF">
        <w:rPr>
          <w:noProof/>
          <w:webHidden/>
        </w:rPr>
        <w:t>21</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4.2.5</w:t>
      </w:r>
      <w:r>
        <w:rPr>
          <w:rFonts w:asciiTheme="minorHAnsi" w:eastAsiaTheme="minorEastAsia" w:hAnsiTheme="minorHAnsi" w:cstheme="minorBidi"/>
          <w:noProof/>
          <w:sz w:val="22"/>
          <w:szCs w:val="22"/>
        </w:rPr>
        <w:tab/>
      </w:r>
      <w:r w:rsidRPr="001C0103">
        <w:rPr>
          <w:noProof/>
          <w:lang w:val="en-US"/>
        </w:rPr>
        <w:t>Presenteren (WVI 2.5)</w:t>
      </w:r>
      <w:r>
        <w:rPr>
          <w:noProof/>
          <w:webHidden/>
        </w:rPr>
        <w:t>—</w:t>
      </w:r>
      <w:r>
        <w:rPr>
          <w:noProof/>
          <w:webHidden/>
        </w:rPr>
        <w:fldChar w:fldCharType="begin"/>
      </w:r>
      <w:r>
        <w:rPr>
          <w:noProof/>
          <w:webHidden/>
        </w:rPr>
        <w:instrText xml:space="preserve"> PAGEREF _Toc24987162 \h </w:instrText>
      </w:r>
      <w:r>
        <w:rPr>
          <w:noProof/>
          <w:webHidden/>
        </w:rPr>
      </w:r>
      <w:r>
        <w:rPr>
          <w:noProof/>
          <w:webHidden/>
        </w:rPr>
        <w:fldChar w:fldCharType="separate"/>
      </w:r>
      <w:r w:rsidR="001E41CF">
        <w:rPr>
          <w:noProof/>
          <w:webHidden/>
        </w:rPr>
        <w:t>21</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4.2.6</w:t>
      </w:r>
      <w:r>
        <w:rPr>
          <w:rFonts w:asciiTheme="minorHAnsi" w:eastAsiaTheme="minorEastAsia" w:hAnsiTheme="minorHAnsi" w:cstheme="minorBidi"/>
          <w:noProof/>
          <w:sz w:val="22"/>
          <w:szCs w:val="22"/>
        </w:rPr>
        <w:tab/>
      </w:r>
      <w:r>
        <w:rPr>
          <w:noProof/>
        </w:rPr>
        <w:t>Nieuw proces: Uitzoeken, vaststellen en vastleggen rechtenstatus</w:t>
      </w:r>
      <w:r>
        <w:rPr>
          <w:noProof/>
          <w:webHidden/>
        </w:rPr>
        <w:t>—</w:t>
      </w:r>
      <w:r>
        <w:rPr>
          <w:noProof/>
          <w:webHidden/>
        </w:rPr>
        <w:fldChar w:fldCharType="begin"/>
      </w:r>
      <w:r>
        <w:rPr>
          <w:noProof/>
          <w:webHidden/>
        </w:rPr>
        <w:instrText xml:space="preserve"> PAGEREF _Toc24987163 \h </w:instrText>
      </w:r>
      <w:r>
        <w:rPr>
          <w:noProof/>
          <w:webHidden/>
        </w:rPr>
      </w:r>
      <w:r>
        <w:rPr>
          <w:noProof/>
          <w:webHidden/>
        </w:rPr>
        <w:fldChar w:fldCharType="separate"/>
      </w:r>
      <w:r w:rsidR="001E41CF">
        <w:rPr>
          <w:noProof/>
          <w:webHidden/>
        </w:rPr>
        <w:t>21</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sidRPr="001C0103">
        <w:rPr>
          <w:noProof/>
          <w:lang w:val="pt-BR"/>
        </w:rPr>
        <w:t>5</w:t>
      </w:r>
      <w:r>
        <w:rPr>
          <w:rFonts w:asciiTheme="minorHAnsi" w:eastAsiaTheme="minorEastAsia" w:hAnsiTheme="minorHAnsi" w:cstheme="minorBidi"/>
          <w:b w:val="0"/>
          <w:noProof/>
          <w:sz w:val="22"/>
          <w:szCs w:val="22"/>
        </w:rPr>
        <w:tab/>
      </w:r>
      <w:r w:rsidRPr="001C0103">
        <w:rPr>
          <w:noProof/>
          <w:lang w:val="pt-BR"/>
        </w:rPr>
        <w:t>Informatiearchitectuur</w:t>
      </w:r>
      <w:r>
        <w:rPr>
          <w:noProof/>
          <w:webHidden/>
        </w:rPr>
        <w:t>—</w:t>
      </w:r>
      <w:r>
        <w:rPr>
          <w:noProof/>
          <w:webHidden/>
        </w:rPr>
        <w:fldChar w:fldCharType="begin"/>
      </w:r>
      <w:r>
        <w:rPr>
          <w:noProof/>
          <w:webHidden/>
        </w:rPr>
        <w:instrText xml:space="preserve"> PAGEREF _Toc24987164 \h </w:instrText>
      </w:r>
      <w:r>
        <w:rPr>
          <w:noProof/>
          <w:webHidden/>
        </w:rPr>
      </w:r>
      <w:r>
        <w:rPr>
          <w:noProof/>
          <w:webHidden/>
        </w:rPr>
        <w:fldChar w:fldCharType="separate"/>
      </w:r>
      <w:r w:rsidR="001E41CF">
        <w:rPr>
          <w:noProof/>
          <w:webHidden/>
        </w:rPr>
        <w:t>23</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sidRPr="001C0103">
        <w:rPr>
          <w:noProof/>
          <w:lang w:val="pt-BR"/>
        </w:rPr>
        <w:t>5.1</w:t>
      </w:r>
      <w:r>
        <w:rPr>
          <w:rFonts w:asciiTheme="minorHAnsi" w:eastAsiaTheme="minorEastAsia" w:hAnsiTheme="minorHAnsi" w:cstheme="minorBidi"/>
          <w:noProof/>
          <w:sz w:val="22"/>
          <w:szCs w:val="22"/>
        </w:rPr>
        <w:tab/>
      </w:r>
      <w:r w:rsidRPr="001C0103">
        <w:rPr>
          <w:noProof/>
          <w:lang w:val="pt-BR"/>
        </w:rPr>
        <w:t>Informatie</w:t>
      </w:r>
      <w:r>
        <w:rPr>
          <w:noProof/>
          <w:webHidden/>
        </w:rPr>
        <w:t>—</w:t>
      </w:r>
      <w:r>
        <w:rPr>
          <w:noProof/>
          <w:webHidden/>
        </w:rPr>
        <w:fldChar w:fldCharType="begin"/>
      </w:r>
      <w:r>
        <w:rPr>
          <w:noProof/>
          <w:webHidden/>
        </w:rPr>
        <w:instrText xml:space="preserve"> PAGEREF _Toc24987165 \h </w:instrText>
      </w:r>
      <w:r>
        <w:rPr>
          <w:noProof/>
          <w:webHidden/>
        </w:rPr>
      </w:r>
      <w:r>
        <w:rPr>
          <w:noProof/>
          <w:webHidden/>
        </w:rPr>
        <w:fldChar w:fldCharType="separate"/>
      </w:r>
      <w:r w:rsidR="001E41CF">
        <w:rPr>
          <w:noProof/>
          <w:webHidden/>
        </w:rPr>
        <w:t>23</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Vast te leggen informatie van rechten</w:t>
      </w:r>
      <w:r>
        <w:rPr>
          <w:noProof/>
          <w:webHidden/>
        </w:rPr>
        <w:t>—</w:t>
      </w:r>
      <w:r>
        <w:rPr>
          <w:noProof/>
          <w:webHidden/>
        </w:rPr>
        <w:fldChar w:fldCharType="begin"/>
      </w:r>
      <w:r>
        <w:rPr>
          <w:noProof/>
          <w:webHidden/>
        </w:rPr>
        <w:instrText xml:space="preserve"> PAGEREF _Toc24987166 \h </w:instrText>
      </w:r>
      <w:r>
        <w:rPr>
          <w:noProof/>
          <w:webHidden/>
        </w:rPr>
      </w:r>
      <w:r>
        <w:rPr>
          <w:noProof/>
          <w:webHidden/>
        </w:rPr>
        <w:fldChar w:fldCharType="separate"/>
      </w:r>
      <w:r w:rsidR="001E41CF">
        <w:rPr>
          <w:noProof/>
          <w:webHidden/>
        </w:rPr>
        <w:t>23</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Functionaliteit</w:t>
      </w:r>
      <w:r>
        <w:rPr>
          <w:noProof/>
          <w:webHidden/>
        </w:rPr>
        <w:t>—</w:t>
      </w:r>
      <w:r>
        <w:rPr>
          <w:noProof/>
          <w:webHidden/>
        </w:rPr>
        <w:fldChar w:fldCharType="begin"/>
      </w:r>
      <w:r>
        <w:rPr>
          <w:noProof/>
          <w:webHidden/>
        </w:rPr>
        <w:instrText xml:space="preserve"> PAGEREF _Toc24987167 \h </w:instrText>
      </w:r>
      <w:r>
        <w:rPr>
          <w:noProof/>
          <w:webHidden/>
        </w:rPr>
      </w:r>
      <w:r>
        <w:rPr>
          <w:noProof/>
          <w:webHidden/>
        </w:rPr>
        <w:fldChar w:fldCharType="separate"/>
      </w:r>
      <w:r w:rsidR="001E41CF">
        <w:rPr>
          <w:noProof/>
          <w:webHidden/>
        </w:rPr>
        <w:t>24</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Informatiemodel</w:t>
      </w:r>
      <w:r>
        <w:rPr>
          <w:noProof/>
          <w:webHidden/>
        </w:rPr>
        <w:t>—</w:t>
      </w:r>
      <w:r>
        <w:rPr>
          <w:noProof/>
          <w:webHidden/>
        </w:rPr>
        <w:fldChar w:fldCharType="begin"/>
      </w:r>
      <w:r>
        <w:rPr>
          <w:noProof/>
          <w:webHidden/>
        </w:rPr>
        <w:instrText xml:space="preserve"> PAGEREF _Toc24987168 \h </w:instrText>
      </w:r>
      <w:r>
        <w:rPr>
          <w:noProof/>
          <w:webHidden/>
        </w:rPr>
      </w:r>
      <w:r>
        <w:rPr>
          <w:noProof/>
          <w:webHidden/>
        </w:rPr>
        <w:fldChar w:fldCharType="separate"/>
      </w:r>
      <w:r w:rsidR="001E41CF">
        <w:rPr>
          <w:noProof/>
          <w:webHidden/>
        </w:rPr>
        <w:t>25</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Policy</w:t>
      </w:r>
      <w:r>
        <w:rPr>
          <w:noProof/>
          <w:webHidden/>
        </w:rPr>
        <w:t>—</w:t>
      </w:r>
      <w:r>
        <w:rPr>
          <w:noProof/>
          <w:webHidden/>
        </w:rPr>
        <w:fldChar w:fldCharType="begin"/>
      </w:r>
      <w:r>
        <w:rPr>
          <w:noProof/>
          <w:webHidden/>
        </w:rPr>
        <w:instrText xml:space="preserve"> PAGEREF _Toc24987169 \h </w:instrText>
      </w:r>
      <w:r>
        <w:rPr>
          <w:noProof/>
          <w:webHidden/>
        </w:rPr>
      </w:r>
      <w:r>
        <w:rPr>
          <w:noProof/>
          <w:webHidden/>
        </w:rPr>
        <w:fldChar w:fldCharType="separate"/>
      </w:r>
      <w:r w:rsidR="001E41CF">
        <w:rPr>
          <w:noProof/>
          <w:webHidden/>
        </w:rPr>
        <w:t>25</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Action</w:t>
      </w:r>
      <w:r>
        <w:rPr>
          <w:noProof/>
          <w:webHidden/>
        </w:rPr>
        <w:t>—</w:t>
      </w:r>
      <w:r>
        <w:rPr>
          <w:noProof/>
          <w:webHidden/>
        </w:rPr>
        <w:fldChar w:fldCharType="begin"/>
      </w:r>
      <w:r>
        <w:rPr>
          <w:noProof/>
          <w:webHidden/>
        </w:rPr>
        <w:instrText xml:space="preserve"> PAGEREF _Toc24987170 \h </w:instrText>
      </w:r>
      <w:r>
        <w:rPr>
          <w:noProof/>
          <w:webHidden/>
        </w:rPr>
      </w:r>
      <w:r>
        <w:rPr>
          <w:noProof/>
          <w:webHidden/>
        </w:rPr>
        <w:fldChar w:fldCharType="separate"/>
      </w:r>
      <w:r w:rsidR="001E41CF">
        <w:rPr>
          <w:noProof/>
          <w:webHidden/>
        </w:rPr>
        <w:t>25</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5.4.3</w:t>
      </w:r>
      <w:r>
        <w:rPr>
          <w:rFonts w:asciiTheme="minorHAnsi" w:eastAsiaTheme="minorEastAsia" w:hAnsiTheme="minorHAnsi" w:cstheme="minorBidi"/>
          <w:noProof/>
          <w:sz w:val="22"/>
          <w:szCs w:val="22"/>
        </w:rPr>
        <w:tab/>
      </w:r>
      <w:r>
        <w:rPr>
          <w:noProof/>
        </w:rPr>
        <w:t>Asset</w:t>
      </w:r>
      <w:r>
        <w:rPr>
          <w:noProof/>
          <w:webHidden/>
        </w:rPr>
        <w:t>—</w:t>
      </w:r>
      <w:r>
        <w:rPr>
          <w:noProof/>
          <w:webHidden/>
        </w:rPr>
        <w:fldChar w:fldCharType="begin"/>
      </w:r>
      <w:r>
        <w:rPr>
          <w:noProof/>
          <w:webHidden/>
        </w:rPr>
        <w:instrText xml:space="preserve"> PAGEREF _Toc24987171 \h </w:instrText>
      </w:r>
      <w:r>
        <w:rPr>
          <w:noProof/>
          <w:webHidden/>
        </w:rPr>
      </w:r>
      <w:r>
        <w:rPr>
          <w:noProof/>
          <w:webHidden/>
        </w:rPr>
        <w:fldChar w:fldCharType="separate"/>
      </w:r>
      <w:r w:rsidR="001E41CF">
        <w:rPr>
          <w:noProof/>
          <w:webHidden/>
        </w:rPr>
        <w:t>26</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5.4.4</w:t>
      </w:r>
      <w:r>
        <w:rPr>
          <w:rFonts w:asciiTheme="minorHAnsi" w:eastAsiaTheme="minorEastAsia" w:hAnsiTheme="minorHAnsi" w:cstheme="minorBidi"/>
          <w:noProof/>
          <w:sz w:val="22"/>
          <w:szCs w:val="22"/>
        </w:rPr>
        <w:tab/>
      </w:r>
      <w:r>
        <w:rPr>
          <w:noProof/>
        </w:rPr>
        <w:t>Party</w:t>
      </w:r>
      <w:r>
        <w:rPr>
          <w:noProof/>
          <w:webHidden/>
        </w:rPr>
        <w:t>—</w:t>
      </w:r>
      <w:r>
        <w:rPr>
          <w:noProof/>
          <w:webHidden/>
        </w:rPr>
        <w:fldChar w:fldCharType="begin"/>
      </w:r>
      <w:r>
        <w:rPr>
          <w:noProof/>
          <w:webHidden/>
        </w:rPr>
        <w:instrText xml:space="preserve"> PAGEREF _Toc24987172 \h </w:instrText>
      </w:r>
      <w:r>
        <w:rPr>
          <w:noProof/>
          <w:webHidden/>
        </w:rPr>
      </w:r>
      <w:r>
        <w:rPr>
          <w:noProof/>
          <w:webHidden/>
        </w:rPr>
        <w:fldChar w:fldCharType="separate"/>
      </w:r>
      <w:r w:rsidR="001E41CF">
        <w:rPr>
          <w:noProof/>
          <w:webHidden/>
        </w:rPr>
        <w:t>26</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5.4.5</w:t>
      </w:r>
      <w:r>
        <w:rPr>
          <w:rFonts w:asciiTheme="minorHAnsi" w:eastAsiaTheme="minorEastAsia" w:hAnsiTheme="minorHAnsi" w:cstheme="minorBidi"/>
          <w:noProof/>
          <w:sz w:val="22"/>
          <w:szCs w:val="22"/>
        </w:rPr>
        <w:tab/>
      </w:r>
      <w:r>
        <w:rPr>
          <w:noProof/>
        </w:rPr>
        <w:t>Constraint</w:t>
      </w:r>
      <w:r>
        <w:rPr>
          <w:noProof/>
          <w:webHidden/>
        </w:rPr>
        <w:t>—</w:t>
      </w:r>
      <w:r>
        <w:rPr>
          <w:noProof/>
          <w:webHidden/>
        </w:rPr>
        <w:fldChar w:fldCharType="begin"/>
      </w:r>
      <w:r>
        <w:rPr>
          <w:noProof/>
          <w:webHidden/>
        </w:rPr>
        <w:instrText xml:space="preserve"> PAGEREF _Toc24987173 \h </w:instrText>
      </w:r>
      <w:r>
        <w:rPr>
          <w:noProof/>
          <w:webHidden/>
        </w:rPr>
      </w:r>
      <w:r>
        <w:rPr>
          <w:noProof/>
          <w:webHidden/>
        </w:rPr>
        <w:fldChar w:fldCharType="separate"/>
      </w:r>
      <w:r w:rsidR="001E41CF">
        <w:rPr>
          <w:noProof/>
          <w:webHidden/>
        </w:rPr>
        <w:t>26</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lastRenderedPageBreak/>
        <w:t>5.4.6</w:t>
      </w:r>
      <w:r>
        <w:rPr>
          <w:rFonts w:asciiTheme="minorHAnsi" w:eastAsiaTheme="minorEastAsia" w:hAnsiTheme="minorHAnsi" w:cstheme="minorBidi"/>
          <w:noProof/>
          <w:sz w:val="22"/>
          <w:szCs w:val="22"/>
        </w:rPr>
        <w:tab/>
      </w:r>
      <w:r>
        <w:rPr>
          <w:noProof/>
        </w:rPr>
        <w:t>Rules</w:t>
      </w:r>
      <w:r>
        <w:rPr>
          <w:noProof/>
          <w:webHidden/>
        </w:rPr>
        <w:t>—</w:t>
      </w:r>
      <w:r>
        <w:rPr>
          <w:noProof/>
          <w:webHidden/>
        </w:rPr>
        <w:fldChar w:fldCharType="begin"/>
      </w:r>
      <w:r>
        <w:rPr>
          <w:noProof/>
          <w:webHidden/>
        </w:rPr>
        <w:instrText xml:space="preserve"> PAGEREF _Toc24987174 \h </w:instrText>
      </w:r>
      <w:r>
        <w:rPr>
          <w:noProof/>
          <w:webHidden/>
        </w:rPr>
      </w:r>
      <w:r>
        <w:rPr>
          <w:noProof/>
          <w:webHidden/>
        </w:rPr>
        <w:fldChar w:fldCharType="separate"/>
      </w:r>
      <w:r w:rsidR="001E41CF">
        <w:rPr>
          <w:noProof/>
          <w:webHidden/>
        </w:rPr>
        <w:t>26</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Business rules (gebruiksregels)</w:t>
      </w:r>
      <w:r>
        <w:rPr>
          <w:noProof/>
          <w:webHidden/>
        </w:rPr>
        <w:t>—</w:t>
      </w:r>
      <w:r>
        <w:rPr>
          <w:noProof/>
          <w:webHidden/>
        </w:rPr>
        <w:fldChar w:fldCharType="begin"/>
      </w:r>
      <w:r>
        <w:rPr>
          <w:noProof/>
          <w:webHidden/>
        </w:rPr>
        <w:instrText xml:space="preserve"> PAGEREF _Toc24987175 \h </w:instrText>
      </w:r>
      <w:r>
        <w:rPr>
          <w:noProof/>
          <w:webHidden/>
        </w:rPr>
      </w:r>
      <w:r>
        <w:rPr>
          <w:noProof/>
          <w:webHidden/>
        </w:rPr>
        <w:fldChar w:fldCharType="separate"/>
      </w:r>
      <w:r w:rsidR="001E41CF">
        <w:rPr>
          <w:noProof/>
          <w:webHidden/>
        </w:rPr>
        <w:t>27</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Gebruiksregel 1: Verbod op alles</w:t>
      </w:r>
      <w:r>
        <w:rPr>
          <w:noProof/>
          <w:webHidden/>
        </w:rPr>
        <w:t>—</w:t>
      </w:r>
      <w:r>
        <w:rPr>
          <w:noProof/>
          <w:webHidden/>
        </w:rPr>
        <w:fldChar w:fldCharType="begin"/>
      </w:r>
      <w:r>
        <w:rPr>
          <w:noProof/>
          <w:webHidden/>
        </w:rPr>
        <w:instrText xml:space="preserve"> PAGEREF _Toc24987176 \h </w:instrText>
      </w:r>
      <w:r>
        <w:rPr>
          <w:noProof/>
          <w:webHidden/>
        </w:rPr>
      </w:r>
      <w:r>
        <w:rPr>
          <w:noProof/>
          <w:webHidden/>
        </w:rPr>
        <w:fldChar w:fldCharType="separate"/>
      </w:r>
      <w:r w:rsidR="001E41CF">
        <w:rPr>
          <w:noProof/>
          <w:webHidden/>
        </w:rPr>
        <w:t>27</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Gebruiksregel 2: Verbod op alles - te ontheffen</w:t>
      </w:r>
      <w:r>
        <w:rPr>
          <w:noProof/>
          <w:webHidden/>
        </w:rPr>
        <w:t>—</w:t>
      </w:r>
      <w:r>
        <w:rPr>
          <w:noProof/>
          <w:webHidden/>
        </w:rPr>
        <w:fldChar w:fldCharType="begin"/>
      </w:r>
      <w:r>
        <w:rPr>
          <w:noProof/>
          <w:webHidden/>
        </w:rPr>
        <w:instrText xml:space="preserve"> PAGEREF _Toc24987177 \h </w:instrText>
      </w:r>
      <w:r>
        <w:rPr>
          <w:noProof/>
          <w:webHidden/>
        </w:rPr>
      </w:r>
      <w:r>
        <w:rPr>
          <w:noProof/>
          <w:webHidden/>
        </w:rPr>
        <w:fldChar w:fldCharType="separate"/>
      </w:r>
      <w:r w:rsidR="001E41CF">
        <w:rPr>
          <w:noProof/>
          <w:webHidden/>
        </w:rPr>
        <w:t>28</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5.5.3</w:t>
      </w:r>
      <w:r>
        <w:rPr>
          <w:rFonts w:asciiTheme="minorHAnsi" w:eastAsiaTheme="minorEastAsia" w:hAnsiTheme="minorHAnsi" w:cstheme="minorBidi"/>
          <w:noProof/>
          <w:sz w:val="22"/>
          <w:szCs w:val="22"/>
        </w:rPr>
        <w:tab/>
      </w:r>
      <w:r>
        <w:rPr>
          <w:noProof/>
        </w:rPr>
        <w:t>Gebruiksregel 3: Verbod op online inzien en downloaden</w:t>
      </w:r>
      <w:r>
        <w:rPr>
          <w:noProof/>
          <w:webHidden/>
        </w:rPr>
        <w:t>—</w:t>
      </w:r>
      <w:r>
        <w:rPr>
          <w:noProof/>
          <w:webHidden/>
        </w:rPr>
        <w:fldChar w:fldCharType="begin"/>
      </w:r>
      <w:r>
        <w:rPr>
          <w:noProof/>
          <w:webHidden/>
        </w:rPr>
        <w:instrText xml:space="preserve"> PAGEREF _Toc24987178 \h </w:instrText>
      </w:r>
      <w:r>
        <w:rPr>
          <w:noProof/>
          <w:webHidden/>
        </w:rPr>
      </w:r>
      <w:r>
        <w:rPr>
          <w:noProof/>
          <w:webHidden/>
        </w:rPr>
        <w:fldChar w:fldCharType="separate"/>
      </w:r>
      <w:r w:rsidR="001E41CF">
        <w:rPr>
          <w:noProof/>
          <w:webHidden/>
        </w:rPr>
        <w:t>28</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5.5.4</w:t>
      </w:r>
      <w:r>
        <w:rPr>
          <w:rFonts w:asciiTheme="minorHAnsi" w:eastAsiaTheme="minorEastAsia" w:hAnsiTheme="minorHAnsi" w:cstheme="minorBidi"/>
          <w:noProof/>
          <w:sz w:val="22"/>
          <w:szCs w:val="22"/>
        </w:rPr>
        <w:tab/>
      </w:r>
      <w:r>
        <w:rPr>
          <w:noProof/>
        </w:rPr>
        <w:t>Gebruiksregel 4: Verbod op downloaden</w:t>
      </w:r>
      <w:r>
        <w:rPr>
          <w:noProof/>
          <w:webHidden/>
        </w:rPr>
        <w:t>—</w:t>
      </w:r>
      <w:r>
        <w:rPr>
          <w:noProof/>
          <w:webHidden/>
        </w:rPr>
        <w:fldChar w:fldCharType="begin"/>
      </w:r>
      <w:r>
        <w:rPr>
          <w:noProof/>
          <w:webHidden/>
        </w:rPr>
        <w:instrText xml:space="preserve"> PAGEREF _Toc24987179 \h </w:instrText>
      </w:r>
      <w:r>
        <w:rPr>
          <w:noProof/>
          <w:webHidden/>
        </w:rPr>
      </w:r>
      <w:r>
        <w:rPr>
          <w:noProof/>
          <w:webHidden/>
        </w:rPr>
        <w:fldChar w:fldCharType="separate"/>
      </w:r>
      <w:r w:rsidR="001E41CF">
        <w:rPr>
          <w:noProof/>
          <w:webHidden/>
        </w:rPr>
        <w:t>29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5.5.5</w:t>
      </w:r>
      <w:r>
        <w:rPr>
          <w:rFonts w:asciiTheme="minorHAnsi" w:eastAsiaTheme="minorEastAsia" w:hAnsiTheme="minorHAnsi" w:cstheme="minorBidi"/>
          <w:noProof/>
          <w:sz w:val="22"/>
          <w:szCs w:val="22"/>
        </w:rPr>
        <w:tab/>
      </w:r>
      <w:r>
        <w:rPr>
          <w:noProof/>
        </w:rPr>
        <w:t>Gebruiksregel 5: Verbod op online zien</w:t>
      </w:r>
      <w:r>
        <w:rPr>
          <w:noProof/>
          <w:webHidden/>
        </w:rPr>
        <w:t>—</w:t>
      </w:r>
      <w:r>
        <w:rPr>
          <w:noProof/>
          <w:webHidden/>
        </w:rPr>
        <w:fldChar w:fldCharType="begin"/>
      </w:r>
      <w:r>
        <w:rPr>
          <w:noProof/>
          <w:webHidden/>
        </w:rPr>
        <w:instrText xml:space="preserve"> PAGEREF _Toc24987180 \h </w:instrText>
      </w:r>
      <w:r>
        <w:rPr>
          <w:noProof/>
          <w:webHidden/>
        </w:rPr>
      </w:r>
      <w:r>
        <w:rPr>
          <w:noProof/>
          <w:webHidden/>
        </w:rPr>
        <w:fldChar w:fldCharType="separate"/>
      </w:r>
      <w:r w:rsidR="001E41CF">
        <w:rPr>
          <w:noProof/>
          <w:webHidden/>
        </w:rPr>
        <w:t>30</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5.5.6</w:t>
      </w:r>
      <w:r>
        <w:rPr>
          <w:rFonts w:asciiTheme="minorHAnsi" w:eastAsiaTheme="minorEastAsia" w:hAnsiTheme="minorHAnsi" w:cstheme="minorBidi"/>
          <w:noProof/>
          <w:sz w:val="22"/>
          <w:szCs w:val="22"/>
        </w:rPr>
        <w:tab/>
      </w:r>
      <w:r>
        <w:rPr>
          <w:noProof/>
        </w:rPr>
        <w:t>Gebruiksregel 6: Niet tonen, alleen thumbnail</w:t>
      </w:r>
      <w:r>
        <w:rPr>
          <w:noProof/>
          <w:webHidden/>
        </w:rPr>
        <w:t>—</w:t>
      </w:r>
      <w:r>
        <w:rPr>
          <w:noProof/>
          <w:webHidden/>
        </w:rPr>
        <w:fldChar w:fldCharType="begin"/>
      </w:r>
      <w:r>
        <w:rPr>
          <w:noProof/>
          <w:webHidden/>
        </w:rPr>
        <w:instrText xml:space="preserve"> PAGEREF _Toc24987181 \h </w:instrText>
      </w:r>
      <w:r>
        <w:rPr>
          <w:noProof/>
          <w:webHidden/>
        </w:rPr>
      </w:r>
      <w:r>
        <w:rPr>
          <w:noProof/>
          <w:webHidden/>
        </w:rPr>
        <w:fldChar w:fldCharType="separate"/>
      </w:r>
      <w:r w:rsidR="001E41CF">
        <w:rPr>
          <w:noProof/>
          <w:webHidden/>
        </w:rPr>
        <w:t>31</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5.5.7</w:t>
      </w:r>
      <w:r>
        <w:rPr>
          <w:rFonts w:asciiTheme="minorHAnsi" w:eastAsiaTheme="minorEastAsia" w:hAnsiTheme="minorHAnsi" w:cstheme="minorBidi"/>
          <w:noProof/>
          <w:sz w:val="22"/>
          <w:szCs w:val="22"/>
        </w:rPr>
        <w:tab/>
      </w:r>
      <w:r>
        <w:rPr>
          <w:noProof/>
        </w:rPr>
        <w:t>Gebruiksregel 7: Tonen met beeldmerk</w:t>
      </w:r>
      <w:r>
        <w:rPr>
          <w:noProof/>
          <w:webHidden/>
        </w:rPr>
        <w:t>—</w:t>
      </w:r>
      <w:r>
        <w:rPr>
          <w:noProof/>
          <w:webHidden/>
        </w:rPr>
        <w:fldChar w:fldCharType="begin"/>
      </w:r>
      <w:r>
        <w:rPr>
          <w:noProof/>
          <w:webHidden/>
        </w:rPr>
        <w:instrText xml:space="preserve"> PAGEREF _Toc24987182 \h </w:instrText>
      </w:r>
      <w:r>
        <w:rPr>
          <w:noProof/>
          <w:webHidden/>
        </w:rPr>
      </w:r>
      <w:r>
        <w:rPr>
          <w:noProof/>
          <w:webHidden/>
        </w:rPr>
        <w:fldChar w:fldCharType="separate"/>
      </w:r>
      <w:r w:rsidR="001E41CF">
        <w:rPr>
          <w:noProof/>
          <w:webHidden/>
        </w:rPr>
        <w:t>31</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sidRPr="001C0103">
        <w:rPr>
          <w:noProof/>
          <w:lang w:val="pt-BR"/>
        </w:rPr>
        <w:t>6</w:t>
      </w:r>
      <w:r>
        <w:rPr>
          <w:rFonts w:asciiTheme="minorHAnsi" w:eastAsiaTheme="minorEastAsia" w:hAnsiTheme="minorHAnsi" w:cstheme="minorBidi"/>
          <w:b w:val="0"/>
          <w:noProof/>
          <w:sz w:val="22"/>
          <w:szCs w:val="22"/>
        </w:rPr>
        <w:tab/>
      </w:r>
      <w:r w:rsidRPr="001C0103">
        <w:rPr>
          <w:noProof/>
          <w:lang w:val="pt-BR"/>
        </w:rPr>
        <w:t>Standaarden</w:t>
      </w:r>
      <w:r>
        <w:rPr>
          <w:noProof/>
          <w:webHidden/>
        </w:rPr>
        <w:t>—</w:t>
      </w:r>
      <w:r>
        <w:rPr>
          <w:noProof/>
          <w:webHidden/>
        </w:rPr>
        <w:fldChar w:fldCharType="begin"/>
      </w:r>
      <w:r>
        <w:rPr>
          <w:noProof/>
          <w:webHidden/>
        </w:rPr>
        <w:instrText xml:space="preserve"> PAGEREF _Toc24987183 \h </w:instrText>
      </w:r>
      <w:r>
        <w:rPr>
          <w:noProof/>
          <w:webHidden/>
        </w:rPr>
      </w:r>
      <w:r>
        <w:rPr>
          <w:noProof/>
          <w:webHidden/>
        </w:rPr>
        <w:fldChar w:fldCharType="separate"/>
      </w:r>
      <w:r w:rsidR="001E41CF">
        <w:rPr>
          <w:noProof/>
          <w:webHidden/>
        </w:rPr>
        <w:t>33</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sidRPr="001C0103">
        <w:rPr>
          <w:noProof/>
          <w:lang w:val="pt-BR"/>
        </w:rPr>
        <w:t>6.1</w:t>
      </w:r>
      <w:r>
        <w:rPr>
          <w:rFonts w:asciiTheme="minorHAnsi" w:eastAsiaTheme="minorEastAsia" w:hAnsiTheme="minorHAnsi" w:cstheme="minorBidi"/>
          <w:noProof/>
          <w:sz w:val="22"/>
          <w:szCs w:val="22"/>
        </w:rPr>
        <w:tab/>
      </w:r>
      <w:r>
        <w:rPr>
          <w:noProof/>
        </w:rPr>
        <w:t>Linked Data rechtenstatus</w:t>
      </w:r>
      <w:r>
        <w:rPr>
          <w:noProof/>
          <w:webHidden/>
        </w:rPr>
        <w:t>—</w:t>
      </w:r>
      <w:r>
        <w:rPr>
          <w:noProof/>
          <w:webHidden/>
        </w:rPr>
        <w:fldChar w:fldCharType="begin"/>
      </w:r>
      <w:r>
        <w:rPr>
          <w:noProof/>
          <w:webHidden/>
        </w:rPr>
        <w:instrText xml:space="preserve"> PAGEREF _Toc24987184 \h </w:instrText>
      </w:r>
      <w:r>
        <w:rPr>
          <w:noProof/>
          <w:webHidden/>
        </w:rPr>
      </w:r>
      <w:r>
        <w:rPr>
          <w:noProof/>
          <w:webHidden/>
        </w:rPr>
        <w:fldChar w:fldCharType="separate"/>
      </w:r>
      <w:r w:rsidR="001E41CF">
        <w:rPr>
          <w:noProof/>
          <w:webHidden/>
        </w:rPr>
        <w:t>33</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Openbaarheidsregimes</w:t>
      </w:r>
      <w:r>
        <w:rPr>
          <w:noProof/>
          <w:webHidden/>
        </w:rPr>
        <w:t>—</w:t>
      </w:r>
      <w:r>
        <w:rPr>
          <w:noProof/>
          <w:webHidden/>
        </w:rPr>
        <w:fldChar w:fldCharType="begin"/>
      </w:r>
      <w:r>
        <w:rPr>
          <w:noProof/>
          <w:webHidden/>
        </w:rPr>
        <w:instrText xml:space="preserve"> PAGEREF _Toc24987185 \h </w:instrText>
      </w:r>
      <w:r>
        <w:rPr>
          <w:noProof/>
          <w:webHidden/>
        </w:rPr>
      </w:r>
      <w:r>
        <w:rPr>
          <w:noProof/>
          <w:webHidden/>
        </w:rPr>
        <w:fldChar w:fldCharType="separate"/>
      </w:r>
      <w:r w:rsidR="001E41CF">
        <w:rPr>
          <w:noProof/>
          <w:webHidden/>
        </w:rPr>
        <w:t>34</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sidRPr="001C0103">
        <w:rPr>
          <w:noProof/>
          <w:lang w:val="pt-BR"/>
        </w:rPr>
        <w:t>6.3</w:t>
      </w:r>
      <w:r>
        <w:rPr>
          <w:rFonts w:asciiTheme="minorHAnsi" w:eastAsiaTheme="minorEastAsia" w:hAnsiTheme="minorHAnsi" w:cstheme="minorBidi"/>
          <w:noProof/>
          <w:sz w:val="22"/>
          <w:szCs w:val="22"/>
        </w:rPr>
        <w:tab/>
      </w:r>
      <w:r w:rsidRPr="001C0103">
        <w:rPr>
          <w:noProof/>
          <w:lang w:val="pt-BR"/>
        </w:rPr>
        <w:t>Open Digital Rights Language</w:t>
      </w:r>
      <w:r>
        <w:rPr>
          <w:noProof/>
          <w:webHidden/>
        </w:rPr>
        <w:t>—</w:t>
      </w:r>
      <w:r>
        <w:rPr>
          <w:noProof/>
          <w:webHidden/>
        </w:rPr>
        <w:fldChar w:fldCharType="begin"/>
      </w:r>
      <w:r>
        <w:rPr>
          <w:noProof/>
          <w:webHidden/>
        </w:rPr>
        <w:instrText xml:space="preserve"> PAGEREF _Toc24987186 \h </w:instrText>
      </w:r>
      <w:r>
        <w:rPr>
          <w:noProof/>
          <w:webHidden/>
        </w:rPr>
      </w:r>
      <w:r>
        <w:rPr>
          <w:noProof/>
          <w:webHidden/>
        </w:rPr>
        <w:fldChar w:fldCharType="separate"/>
      </w:r>
      <w:r w:rsidR="001E41CF">
        <w:rPr>
          <w:noProof/>
          <w:webHidden/>
        </w:rPr>
        <w:t>34</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sidRPr="001C0103">
        <w:rPr>
          <w:noProof/>
          <w:lang w:val="pt-BR"/>
        </w:rPr>
        <w:t>7</w:t>
      </w:r>
      <w:r>
        <w:rPr>
          <w:rFonts w:asciiTheme="minorHAnsi" w:eastAsiaTheme="minorEastAsia" w:hAnsiTheme="minorHAnsi" w:cstheme="minorBidi"/>
          <w:b w:val="0"/>
          <w:noProof/>
          <w:sz w:val="22"/>
          <w:szCs w:val="22"/>
        </w:rPr>
        <w:tab/>
      </w:r>
      <w:r w:rsidRPr="001C0103">
        <w:rPr>
          <w:noProof/>
          <w:lang w:val="pt-BR"/>
        </w:rPr>
        <w:t>Solutionarchitectuur</w:t>
      </w:r>
      <w:r>
        <w:rPr>
          <w:noProof/>
          <w:webHidden/>
        </w:rPr>
        <w:t>—</w:t>
      </w:r>
      <w:r>
        <w:rPr>
          <w:noProof/>
          <w:webHidden/>
        </w:rPr>
        <w:fldChar w:fldCharType="begin"/>
      </w:r>
      <w:r>
        <w:rPr>
          <w:noProof/>
          <w:webHidden/>
        </w:rPr>
        <w:instrText xml:space="preserve"> PAGEREF _Toc24987187 \h </w:instrText>
      </w:r>
      <w:r>
        <w:rPr>
          <w:noProof/>
          <w:webHidden/>
        </w:rPr>
      </w:r>
      <w:r>
        <w:rPr>
          <w:noProof/>
          <w:webHidden/>
        </w:rPr>
        <w:fldChar w:fldCharType="separate"/>
      </w:r>
      <w:r w:rsidR="001E41CF">
        <w:rPr>
          <w:noProof/>
          <w:webHidden/>
        </w:rPr>
        <w:t>36</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Uitgangspunten</w:t>
      </w:r>
      <w:r>
        <w:rPr>
          <w:noProof/>
          <w:webHidden/>
        </w:rPr>
        <w:t>—</w:t>
      </w:r>
      <w:r>
        <w:rPr>
          <w:noProof/>
          <w:webHidden/>
        </w:rPr>
        <w:fldChar w:fldCharType="begin"/>
      </w:r>
      <w:r>
        <w:rPr>
          <w:noProof/>
          <w:webHidden/>
        </w:rPr>
        <w:instrText xml:space="preserve"> PAGEREF _Toc24987188 \h </w:instrText>
      </w:r>
      <w:r>
        <w:rPr>
          <w:noProof/>
          <w:webHidden/>
        </w:rPr>
      </w:r>
      <w:r>
        <w:rPr>
          <w:noProof/>
          <w:webHidden/>
        </w:rPr>
        <w:fldChar w:fldCharType="separate"/>
      </w:r>
      <w:r w:rsidR="001E41CF">
        <w:rPr>
          <w:noProof/>
          <w:webHidden/>
        </w:rPr>
        <w:t>36</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Implementatie in Collectiebeheersysteem</w:t>
      </w:r>
      <w:r>
        <w:rPr>
          <w:noProof/>
          <w:webHidden/>
        </w:rPr>
        <w:t>—</w:t>
      </w:r>
      <w:r>
        <w:rPr>
          <w:noProof/>
          <w:webHidden/>
        </w:rPr>
        <w:fldChar w:fldCharType="begin"/>
      </w:r>
      <w:r>
        <w:rPr>
          <w:noProof/>
          <w:webHidden/>
        </w:rPr>
        <w:instrText xml:space="preserve"> PAGEREF _Toc24987189 \h </w:instrText>
      </w:r>
      <w:r>
        <w:rPr>
          <w:noProof/>
          <w:webHidden/>
        </w:rPr>
      </w:r>
      <w:r>
        <w:rPr>
          <w:noProof/>
          <w:webHidden/>
        </w:rPr>
        <w:fldChar w:fldCharType="separate"/>
      </w:r>
      <w:r w:rsidR="001E41CF">
        <w:rPr>
          <w:noProof/>
          <w:webHidden/>
        </w:rPr>
        <w:t>36</w:t>
      </w:r>
      <w:r>
        <w:rPr>
          <w:noProof/>
          <w:webHidden/>
        </w:rPr>
        <w:fldChar w:fldCharType="end"/>
      </w:r>
    </w:p>
    <w:p w:rsidR="009578D4" w:rsidRDefault="009578D4">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Bepalen van gebruiksregel</w:t>
      </w:r>
      <w:r>
        <w:rPr>
          <w:noProof/>
          <w:webHidden/>
        </w:rPr>
        <w:t>—</w:t>
      </w:r>
      <w:r>
        <w:rPr>
          <w:noProof/>
          <w:webHidden/>
        </w:rPr>
        <w:fldChar w:fldCharType="begin"/>
      </w:r>
      <w:r>
        <w:rPr>
          <w:noProof/>
          <w:webHidden/>
        </w:rPr>
        <w:instrText xml:space="preserve"> PAGEREF _Toc24987190 \h </w:instrText>
      </w:r>
      <w:r>
        <w:rPr>
          <w:noProof/>
          <w:webHidden/>
        </w:rPr>
      </w:r>
      <w:r>
        <w:rPr>
          <w:noProof/>
          <w:webHidden/>
        </w:rPr>
        <w:fldChar w:fldCharType="separate"/>
      </w:r>
      <w:r w:rsidR="001E41CF">
        <w:rPr>
          <w:noProof/>
          <w:webHidden/>
        </w:rPr>
        <w:t>38</w:t>
      </w:r>
      <w:r>
        <w:rPr>
          <w:noProof/>
          <w:webHidden/>
        </w:rPr>
        <w:fldChar w:fldCharType="end"/>
      </w:r>
    </w:p>
    <w:p w:rsidR="009578D4" w:rsidRDefault="009578D4">
      <w:pPr>
        <w:pStyle w:val="Inhopg2"/>
        <w:rPr>
          <w:rFonts w:asciiTheme="minorHAnsi" w:eastAsiaTheme="minorEastAsia" w:hAnsiTheme="minorHAnsi" w:cstheme="minorBidi"/>
          <w:b w:val="0"/>
          <w:noProof/>
          <w:sz w:val="22"/>
          <w:szCs w:val="22"/>
        </w:rPr>
      </w:pPr>
      <w:r w:rsidRPr="001C0103">
        <w:rPr>
          <w:noProof/>
          <w:lang w:val="pt-BR"/>
        </w:rPr>
        <w:t>Bijlage I Voorbeeld uitwerking metadata</w:t>
      </w:r>
      <w:r>
        <w:rPr>
          <w:noProof/>
          <w:webHidden/>
        </w:rPr>
        <w:t>—</w:t>
      </w:r>
      <w:r>
        <w:rPr>
          <w:noProof/>
          <w:webHidden/>
        </w:rPr>
        <w:fldChar w:fldCharType="begin"/>
      </w:r>
      <w:r>
        <w:rPr>
          <w:noProof/>
          <w:webHidden/>
        </w:rPr>
        <w:instrText xml:space="preserve"> PAGEREF _Toc24987191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sidRPr="001C0103">
        <w:rPr>
          <w:b/>
          <w:noProof/>
        </w:rPr>
        <w:t>Openbaarheid</w:t>
      </w:r>
      <w:r>
        <w:rPr>
          <w:noProof/>
          <w:webHidden/>
        </w:rPr>
        <w:t>—</w:t>
      </w:r>
      <w:r>
        <w:rPr>
          <w:noProof/>
          <w:webHidden/>
        </w:rPr>
        <w:fldChar w:fldCharType="begin"/>
      </w:r>
      <w:r>
        <w:rPr>
          <w:noProof/>
          <w:webHidden/>
        </w:rPr>
        <w:instrText xml:space="preserve"> PAGEREF _Toc24987192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sidRPr="001C0103">
        <w:rPr>
          <w:b/>
          <w:noProof/>
        </w:rPr>
        <w:t>Intellectueel eigendomsrecht</w:t>
      </w:r>
      <w:r>
        <w:rPr>
          <w:noProof/>
          <w:webHidden/>
        </w:rPr>
        <w:t>—</w:t>
      </w:r>
      <w:r>
        <w:rPr>
          <w:noProof/>
          <w:webHidden/>
        </w:rPr>
        <w:fldChar w:fldCharType="begin"/>
      </w:r>
      <w:r>
        <w:rPr>
          <w:noProof/>
          <w:webHidden/>
        </w:rPr>
        <w:instrText xml:space="preserve"> PAGEREF _Toc24987193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Auteursrechten</w:t>
      </w:r>
      <w:r>
        <w:rPr>
          <w:noProof/>
          <w:webHidden/>
        </w:rPr>
        <w:t>—</w:t>
      </w:r>
      <w:r>
        <w:rPr>
          <w:noProof/>
          <w:webHidden/>
        </w:rPr>
        <w:fldChar w:fldCharType="begin"/>
      </w:r>
      <w:r>
        <w:rPr>
          <w:noProof/>
          <w:webHidden/>
        </w:rPr>
        <w:instrText xml:space="preserve"> PAGEREF _Toc24987194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Portretrechten</w:t>
      </w:r>
      <w:r>
        <w:rPr>
          <w:noProof/>
          <w:webHidden/>
        </w:rPr>
        <w:t>—</w:t>
      </w:r>
      <w:r>
        <w:rPr>
          <w:noProof/>
          <w:webHidden/>
        </w:rPr>
        <w:fldChar w:fldCharType="begin"/>
      </w:r>
      <w:r>
        <w:rPr>
          <w:noProof/>
          <w:webHidden/>
        </w:rPr>
        <w:instrText xml:space="preserve"> PAGEREF _Toc24987195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Naburige rechten</w:t>
      </w:r>
      <w:r>
        <w:rPr>
          <w:noProof/>
          <w:webHidden/>
        </w:rPr>
        <w:t>—</w:t>
      </w:r>
      <w:r>
        <w:rPr>
          <w:noProof/>
          <w:webHidden/>
        </w:rPr>
        <w:fldChar w:fldCharType="begin"/>
      </w:r>
      <w:r>
        <w:rPr>
          <w:noProof/>
          <w:webHidden/>
        </w:rPr>
        <w:instrText xml:space="preserve"> PAGEREF _Toc24987196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Pr>
          <w:noProof/>
        </w:rPr>
        <w:t>Databankrechten</w:t>
      </w:r>
      <w:r>
        <w:rPr>
          <w:noProof/>
          <w:webHidden/>
        </w:rPr>
        <w:t>—</w:t>
      </w:r>
      <w:r>
        <w:rPr>
          <w:noProof/>
          <w:webHidden/>
        </w:rPr>
        <w:fldChar w:fldCharType="begin"/>
      </w:r>
      <w:r>
        <w:rPr>
          <w:noProof/>
          <w:webHidden/>
        </w:rPr>
        <w:instrText xml:space="preserve"> PAGEREF _Toc24987197 \h </w:instrText>
      </w:r>
      <w:r>
        <w:rPr>
          <w:noProof/>
          <w:webHidden/>
        </w:rPr>
      </w:r>
      <w:r>
        <w:rPr>
          <w:noProof/>
          <w:webHidden/>
        </w:rPr>
        <w:fldChar w:fldCharType="separate"/>
      </w:r>
      <w:r w:rsidR="001E41CF">
        <w:rPr>
          <w:noProof/>
          <w:webHidden/>
        </w:rPr>
        <w:t>39</w:t>
      </w:r>
      <w:r>
        <w:rPr>
          <w:noProof/>
          <w:webHidden/>
        </w:rPr>
        <w:fldChar w:fldCharType="end"/>
      </w:r>
    </w:p>
    <w:p w:rsidR="009578D4" w:rsidRDefault="009578D4">
      <w:pPr>
        <w:pStyle w:val="Inhopg4"/>
        <w:rPr>
          <w:rFonts w:asciiTheme="minorHAnsi" w:eastAsiaTheme="minorEastAsia" w:hAnsiTheme="minorHAnsi" w:cstheme="minorBidi"/>
          <w:noProof/>
          <w:sz w:val="22"/>
          <w:szCs w:val="22"/>
        </w:rPr>
      </w:pPr>
      <w:r w:rsidRPr="001C0103">
        <w:rPr>
          <w:b/>
          <w:noProof/>
        </w:rPr>
        <w:t>AVG</w:t>
      </w:r>
      <w:r>
        <w:rPr>
          <w:noProof/>
          <w:webHidden/>
        </w:rPr>
        <w:t>—</w:t>
      </w:r>
      <w:r>
        <w:rPr>
          <w:noProof/>
          <w:webHidden/>
        </w:rPr>
        <w:fldChar w:fldCharType="begin"/>
      </w:r>
      <w:r>
        <w:rPr>
          <w:noProof/>
          <w:webHidden/>
        </w:rPr>
        <w:instrText xml:space="preserve"> PAGEREF _Toc24987198 \h </w:instrText>
      </w:r>
      <w:r>
        <w:rPr>
          <w:noProof/>
          <w:webHidden/>
        </w:rPr>
      </w:r>
      <w:r>
        <w:rPr>
          <w:noProof/>
          <w:webHidden/>
        </w:rPr>
        <w:fldChar w:fldCharType="separate"/>
      </w:r>
      <w:r w:rsidR="001E41CF">
        <w:rPr>
          <w:noProof/>
          <w:webHidden/>
        </w:rPr>
        <w:t>40</w:t>
      </w:r>
      <w:r>
        <w:rPr>
          <w:noProof/>
          <w:webHidden/>
        </w:rPr>
        <w:fldChar w:fldCharType="end"/>
      </w:r>
    </w:p>
    <w:p w:rsidR="005B4F97" w:rsidRPr="006B140D" w:rsidRDefault="00EB7550" w:rsidP="006B140D">
      <w:r w:rsidRPr="00B35331">
        <w:fldChar w:fldCharType="end"/>
      </w:r>
    </w:p>
    <w:p w:rsidR="00B62973" w:rsidRDefault="00B62973" w:rsidP="00B62973">
      <w:pPr>
        <w:pStyle w:val="Kopzondernummering"/>
      </w:pPr>
      <w:bookmarkStart w:id="3" w:name="_Toc441227274"/>
      <w:r>
        <w:br w:type="page"/>
      </w:r>
      <w:bookmarkStart w:id="4" w:name="_Toc24987130"/>
      <w:r>
        <w:lastRenderedPageBreak/>
        <w:t>Versiehistorie</w:t>
      </w:r>
      <w:bookmarkEnd w:id="3"/>
      <w:bookmarkEnd w:id="4"/>
    </w:p>
    <w:tbl>
      <w:tblPr>
        <w:tblW w:w="785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Look w:val="01E0" w:firstRow="1" w:lastRow="1" w:firstColumn="1" w:lastColumn="1" w:noHBand="0" w:noVBand="0"/>
      </w:tblPr>
      <w:tblGrid>
        <w:gridCol w:w="614"/>
        <w:gridCol w:w="1147"/>
        <w:gridCol w:w="3119"/>
        <w:gridCol w:w="1843"/>
        <w:gridCol w:w="1134"/>
      </w:tblGrid>
      <w:tr w:rsidR="00B62973" w:rsidTr="00DA3462">
        <w:tc>
          <w:tcPr>
            <w:tcW w:w="614" w:type="dxa"/>
            <w:shd w:val="clear" w:color="auto" w:fill="auto"/>
            <w:tcMar>
              <w:left w:w="60" w:type="dxa"/>
              <w:bottom w:w="120" w:type="dxa"/>
              <w:right w:w="60" w:type="dxa"/>
            </w:tcMar>
          </w:tcPr>
          <w:p w:rsidR="00B62973" w:rsidRDefault="00B62973" w:rsidP="00CD20C6">
            <w:pPr>
              <w:pStyle w:val="Huisstijl-TabelTitel"/>
            </w:pPr>
            <w:r>
              <w:t>Versie</w:t>
            </w:r>
          </w:p>
        </w:tc>
        <w:tc>
          <w:tcPr>
            <w:tcW w:w="1147" w:type="dxa"/>
            <w:shd w:val="clear" w:color="auto" w:fill="auto"/>
            <w:tcMar>
              <w:left w:w="60" w:type="dxa"/>
              <w:bottom w:w="120" w:type="dxa"/>
              <w:right w:w="60" w:type="dxa"/>
            </w:tcMar>
          </w:tcPr>
          <w:p w:rsidR="00B62973" w:rsidRDefault="00B62973" w:rsidP="00CD20C6">
            <w:pPr>
              <w:pStyle w:val="Huisstijl-TabelTitel"/>
            </w:pPr>
            <w:r>
              <w:t>Datum</w:t>
            </w:r>
          </w:p>
        </w:tc>
        <w:tc>
          <w:tcPr>
            <w:tcW w:w="3119" w:type="dxa"/>
            <w:shd w:val="clear" w:color="auto" w:fill="auto"/>
            <w:tcMar>
              <w:left w:w="60" w:type="dxa"/>
              <w:bottom w:w="120" w:type="dxa"/>
              <w:right w:w="60" w:type="dxa"/>
            </w:tcMar>
          </w:tcPr>
          <w:p w:rsidR="00B62973" w:rsidRDefault="00B62973" w:rsidP="00CD20C6">
            <w:pPr>
              <w:pStyle w:val="Huisstijl-TabelTitel"/>
            </w:pPr>
            <w:r>
              <w:t>Beschrijving</w:t>
            </w:r>
          </w:p>
        </w:tc>
        <w:tc>
          <w:tcPr>
            <w:tcW w:w="1843" w:type="dxa"/>
            <w:shd w:val="clear" w:color="auto" w:fill="auto"/>
            <w:tcMar>
              <w:left w:w="60" w:type="dxa"/>
              <w:bottom w:w="120" w:type="dxa"/>
              <w:right w:w="60" w:type="dxa"/>
            </w:tcMar>
          </w:tcPr>
          <w:p w:rsidR="00B62973" w:rsidRDefault="00B62973" w:rsidP="00CD20C6">
            <w:pPr>
              <w:pStyle w:val="Huisstijl-TabelTitel"/>
            </w:pPr>
            <w:r>
              <w:t>Auteur</w:t>
            </w:r>
          </w:p>
        </w:tc>
        <w:tc>
          <w:tcPr>
            <w:tcW w:w="1134" w:type="dxa"/>
            <w:shd w:val="clear" w:color="auto" w:fill="auto"/>
            <w:tcMar>
              <w:left w:w="60" w:type="dxa"/>
              <w:bottom w:w="120" w:type="dxa"/>
              <w:right w:w="60" w:type="dxa"/>
            </w:tcMar>
          </w:tcPr>
          <w:p w:rsidR="00B62973" w:rsidRDefault="00B62973" w:rsidP="00CD20C6">
            <w:pPr>
              <w:pStyle w:val="Huisstijl-TabelTitel"/>
            </w:pPr>
            <w:r>
              <w:t>Status</w:t>
            </w:r>
          </w:p>
        </w:tc>
      </w:tr>
      <w:tr w:rsidR="00B62973" w:rsidTr="00DA3462">
        <w:trPr>
          <w:trHeight w:val="640"/>
        </w:trPr>
        <w:tc>
          <w:tcPr>
            <w:tcW w:w="614" w:type="dxa"/>
            <w:shd w:val="clear" w:color="auto" w:fill="auto"/>
          </w:tcPr>
          <w:p w:rsidR="00B62973" w:rsidRPr="00090DA0" w:rsidRDefault="00B62973" w:rsidP="00CD20C6">
            <w:pPr>
              <w:pStyle w:val="Huisstijl-TabelTekst"/>
            </w:pPr>
            <w:r w:rsidRPr="00090DA0">
              <w:t>0.1</w:t>
            </w:r>
          </w:p>
        </w:tc>
        <w:tc>
          <w:tcPr>
            <w:tcW w:w="1147" w:type="dxa"/>
            <w:shd w:val="clear" w:color="auto" w:fill="auto"/>
          </w:tcPr>
          <w:p w:rsidR="00B62973" w:rsidRPr="00090DA0" w:rsidRDefault="00DA3462" w:rsidP="00CD20C6">
            <w:pPr>
              <w:pStyle w:val="Huisstijl-TabelTekst"/>
            </w:pPr>
            <w:r>
              <w:t>18 december 2018</w:t>
            </w:r>
          </w:p>
        </w:tc>
        <w:tc>
          <w:tcPr>
            <w:tcW w:w="3119" w:type="dxa"/>
            <w:shd w:val="clear" w:color="auto" w:fill="auto"/>
          </w:tcPr>
          <w:p w:rsidR="00B62973" w:rsidRPr="00090DA0" w:rsidRDefault="00B62973" w:rsidP="00DA3462">
            <w:pPr>
              <w:pStyle w:val="Huisstijl-TabelTekst"/>
            </w:pPr>
            <w:r>
              <w:t xml:space="preserve">Initiële versie op basis van </w:t>
            </w:r>
            <w:r w:rsidR="00DA3462">
              <w:t>besprekingen generiek rechtenmodel in 2018</w:t>
            </w:r>
            <w:r>
              <w:t xml:space="preserve"> </w:t>
            </w:r>
          </w:p>
        </w:tc>
        <w:tc>
          <w:tcPr>
            <w:tcW w:w="1843" w:type="dxa"/>
            <w:shd w:val="clear" w:color="auto" w:fill="auto"/>
          </w:tcPr>
          <w:p w:rsidR="00B62973" w:rsidRPr="005238C5" w:rsidRDefault="00DA3462" w:rsidP="00DA3462">
            <w:pPr>
              <w:pStyle w:val="Huisstijl-TabelTekst"/>
            </w:pPr>
            <w:r>
              <w:t xml:space="preserve">Vincent Stedema &amp; </w:t>
            </w:r>
            <w:r w:rsidR="00B62973">
              <w:t>Gijsbert Kruithof</w:t>
            </w:r>
            <w:r>
              <w:t xml:space="preserve"> </w:t>
            </w:r>
          </w:p>
        </w:tc>
        <w:tc>
          <w:tcPr>
            <w:tcW w:w="1134" w:type="dxa"/>
            <w:shd w:val="clear" w:color="auto" w:fill="auto"/>
          </w:tcPr>
          <w:p w:rsidR="00B62973" w:rsidRPr="00090DA0" w:rsidRDefault="00B62973" w:rsidP="00CD20C6">
            <w:pPr>
              <w:pStyle w:val="Huisstijl-TabelTekst"/>
            </w:pPr>
            <w:r w:rsidRPr="00090DA0">
              <w:t>concept</w:t>
            </w:r>
          </w:p>
        </w:tc>
      </w:tr>
      <w:tr w:rsidR="00C8048C" w:rsidTr="00DA3462">
        <w:tc>
          <w:tcPr>
            <w:tcW w:w="614" w:type="dxa"/>
            <w:shd w:val="clear" w:color="auto" w:fill="auto"/>
          </w:tcPr>
          <w:p w:rsidR="00C8048C" w:rsidRPr="00090DA0" w:rsidRDefault="00216FCC" w:rsidP="00CD20C6">
            <w:pPr>
              <w:pStyle w:val="Huisstijl-TabelTekst"/>
            </w:pPr>
            <w:r>
              <w:t>0.2</w:t>
            </w:r>
          </w:p>
        </w:tc>
        <w:tc>
          <w:tcPr>
            <w:tcW w:w="1147" w:type="dxa"/>
            <w:shd w:val="clear" w:color="auto" w:fill="auto"/>
          </w:tcPr>
          <w:p w:rsidR="00C8048C" w:rsidRDefault="00216FCC" w:rsidP="00CD20C6">
            <w:pPr>
              <w:pStyle w:val="Huisstijl-TabelTekst"/>
            </w:pPr>
            <w:r>
              <w:t>22 januari 2019</w:t>
            </w:r>
          </w:p>
        </w:tc>
        <w:tc>
          <w:tcPr>
            <w:tcW w:w="3119" w:type="dxa"/>
            <w:shd w:val="clear" w:color="auto" w:fill="auto"/>
          </w:tcPr>
          <w:p w:rsidR="00C8048C" w:rsidRDefault="00216FCC" w:rsidP="00216FCC">
            <w:pPr>
              <w:pStyle w:val="Huisstijl-TabelTekst"/>
            </w:pPr>
            <w:r>
              <w:t>Tweede uitwerking Vincent &amp; Gijsbert</w:t>
            </w:r>
          </w:p>
        </w:tc>
        <w:tc>
          <w:tcPr>
            <w:tcW w:w="1843" w:type="dxa"/>
            <w:shd w:val="clear" w:color="auto" w:fill="auto"/>
          </w:tcPr>
          <w:p w:rsidR="00C8048C" w:rsidRPr="005238C5" w:rsidRDefault="00C8048C" w:rsidP="00CD20C6">
            <w:pPr>
              <w:pStyle w:val="Huisstijl-TabelTekst"/>
            </w:pPr>
          </w:p>
        </w:tc>
        <w:tc>
          <w:tcPr>
            <w:tcW w:w="1134" w:type="dxa"/>
            <w:shd w:val="clear" w:color="auto" w:fill="auto"/>
          </w:tcPr>
          <w:p w:rsidR="00C8048C" w:rsidRPr="00090DA0" w:rsidRDefault="00C8048C" w:rsidP="00CD20C6">
            <w:pPr>
              <w:pStyle w:val="Huisstijl-TabelTekst"/>
            </w:pPr>
          </w:p>
        </w:tc>
      </w:tr>
      <w:tr w:rsidR="00817F76" w:rsidTr="00DA3462">
        <w:tc>
          <w:tcPr>
            <w:tcW w:w="614" w:type="dxa"/>
            <w:shd w:val="clear" w:color="auto" w:fill="auto"/>
          </w:tcPr>
          <w:p w:rsidR="00817F76" w:rsidRDefault="004F70A5" w:rsidP="00CD20C6">
            <w:pPr>
              <w:pStyle w:val="Huisstijl-TabelTekst"/>
            </w:pPr>
            <w:r>
              <w:t>0.3</w:t>
            </w:r>
          </w:p>
        </w:tc>
        <w:tc>
          <w:tcPr>
            <w:tcW w:w="1147" w:type="dxa"/>
            <w:shd w:val="clear" w:color="auto" w:fill="auto"/>
          </w:tcPr>
          <w:p w:rsidR="00817F76" w:rsidRDefault="004F70A5" w:rsidP="00CD20C6">
            <w:pPr>
              <w:pStyle w:val="Huisstijl-TabelTekst"/>
            </w:pPr>
            <w:r>
              <w:t>1</w:t>
            </w:r>
            <w:r w:rsidR="00F85C29">
              <w:t>5</w:t>
            </w:r>
            <w:r>
              <w:t xml:space="preserve"> februari 2019</w:t>
            </w:r>
          </w:p>
        </w:tc>
        <w:tc>
          <w:tcPr>
            <w:tcW w:w="3119" w:type="dxa"/>
            <w:shd w:val="clear" w:color="auto" w:fill="auto"/>
          </w:tcPr>
          <w:p w:rsidR="00817F76" w:rsidRDefault="004F70A5" w:rsidP="00CD20C6">
            <w:pPr>
              <w:pStyle w:val="Huisstijl-TabelTekst"/>
            </w:pPr>
            <w:r>
              <w:t>Derde uitwerking op basis van bespreking met de projectgroep</w:t>
            </w:r>
          </w:p>
        </w:tc>
        <w:tc>
          <w:tcPr>
            <w:tcW w:w="1843" w:type="dxa"/>
            <w:shd w:val="clear" w:color="auto" w:fill="auto"/>
          </w:tcPr>
          <w:p w:rsidR="00817F76" w:rsidRDefault="00817F76" w:rsidP="00CD20C6">
            <w:pPr>
              <w:pStyle w:val="Huisstijl-TabelTekst"/>
            </w:pPr>
          </w:p>
        </w:tc>
        <w:tc>
          <w:tcPr>
            <w:tcW w:w="1134" w:type="dxa"/>
            <w:shd w:val="clear" w:color="auto" w:fill="auto"/>
          </w:tcPr>
          <w:p w:rsidR="00817F76" w:rsidRPr="00090DA0" w:rsidRDefault="00817F76" w:rsidP="00CD20C6">
            <w:pPr>
              <w:pStyle w:val="Huisstijl-TabelTekst"/>
            </w:pPr>
          </w:p>
        </w:tc>
      </w:tr>
      <w:tr w:rsidR="00DB227B" w:rsidTr="00DA3462">
        <w:tc>
          <w:tcPr>
            <w:tcW w:w="614" w:type="dxa"/>
            <w:shd w:val="clear" w:color="auto" w:fill="auto"/>
          </w:tcPr>
          <w:p w:rsidR="00DB227B" w:rsidRDefault="008C64E7" w:rsidP="00CD20C6">
            <w:pPr>
              <w:pStyle w:val="Huisstijl-TabelTekst"/>
            </w:pPr>
            <w:r>
              <w:t>0.4</w:t>
            </w:r>
          </w:p>
        </w:tc>
        <w:tc>
          <w:tcPr>
            <w:tcW w:w="1147" w:type="dxa"/>
            <w:shd w:val="clear" w:color="auto" w:fill="auto"/>
          </w:tcPr>
          <w:p w:rsidR="00DB227B" w:rsidRDefault="008C64E7" w:rsidP="00CD20C6">
            <w:pPr>
              <w:pStyle w:val="Huisstijl-TabelTekst"/>
            </w:pPr>
            <w:r>
              <w:t>18 maart 2019</w:t>
            </w:r>
          </w:p>
        </w:tc>
        <w:tc>
          <w:tcPr>
            <w:tcW w:w="3119" w:type="dxa"/>
            <w:shd w:val="clear" w:color="auto" w:fill="auto"/>
          </w:tcPr>
          <w:p w:rsidR="00DB227B" w:rsidRDefault="008C64E7" w:rsidP="00CD20C6">
            <w:pPr>
              <w:pStyle w:val="Huisstijl-TabelTekst"/>
            </w:pPr>
            <w:r>
              <w:t>Voor bespreking in de Architectuur Commissie en verspreiding bij Archiefinstellingen</w:t>
            </w:r>
          </w:p>
        </w:tc>
        <w:tc>
          <w:tcPr>
            <w:tcW w:w="1843" w:type="dxa"/>
            <w:shd w:val="clear" w:color="auto" w:fill="auto"/>
          </w:tcPr>
          <w:p w:rsidR="00DB227B" w:rsidRDefault="008C64E7" w:rsidP="008C64E7">
            <w:pPr>
              <w:pStyle w:val="Huisstijl-TabelTekst"/>
            </w:pPr>
            <w:r>
              <w:t xml:space="preserve">Vincent Stedema, Stephanie </w:t>
            </w:r>
            <w:proofErr w:type="spellStart"/>
            <w:r>
              <w:t>Schnörr</w:t>
            </w:r>
            <w:proofErr w:type="spellEnd"/>
            <w:r>
              <w:t xml:space="preserve"> &amp; Gijsbert Kruithof</w:t>
            </w:r>
          </w:p>
        </w:tc>
        <w:tc>
          <w:tcPr>
            <w:tcW w:w="1134" w:type="dxa"/>
            <w:shd w:val="clear" w:color="auto" w:fill="auto"/>
          </w:tcPr>
          <w:p w:rsidR="00DB227B" w:rsidRDefault="008C64E7" w:rsidP="00CD20C6">
            <w:pPr>
              <w:pStyle w:val="Huisstijl-TabelTekst"/>
            </w:pPr>
            <w:r>
              <w:t>concept</w:t>
            </w:r>
          </w:p>
        </w:tc>
      </w:tr>
      <w:tr w:rsidR="00192812" w:rsidTr="00DA3462">
        <w:tc>
          <w:tcPr>
            <w:tcW w:w="614" w:type="dxa"/>
            <w:shd w:val="clear" w:color="auto" w:fill="auto"/>
          </w:tcPr>
          <w:p w:rsidR="00192812" w:rsidRDefault="00192812" w:rsidP="00CD20C6">
            <w:pPr>
              <w:pStyle w:val="Huisstijl-TabelTekst"/>
            </w:pPr>
            <w:r>
              <w:t>0.5</w:t>
            </w:r>
          </w:p>
        </w:tc>
        <w:tc>
          <w:tcPr>
            <w:tcW w:w="1147" w:type="dxa"/>
            <w:shd w:val="clear" w:color="auto" w:fill="auto"/>
          </w:tcPr>
          <w:p w:rsidR="00192812" w:rsidRDefault="00192812" w:rsidP="00CD20C6">
            <w:pPr>
              <w:pStyle w:val="Huisstijl-TabelTekst"/>
            </w:pPr>
            <w:r>
              <w:t>Mei 2019</w:t>
            </w:r>
          </w:p>
        </w:tc>
        <w:tc>
          <w:tcPr>
            <w:tcW w:w="3119" w:type="dxa"/>
            <w:shd w:val="clear" w:color="auto" w:fill="auto"/>
          </w:tcPr>
          <w:p w:rsidR="00192812" w:rsidRDefault="00192812" w:rsidP="00CD20C6">
            <w:pPr>
              <w:pStyle w:val="Huisstijl-TabelTekst"/>
            </w:pPr>
            <w:r>
              <w:t xml:space="preserve">Feedback van review door </w:t>
            </w:r>
            <w:proofErr w:type="spellStart"/>
            <w:r>
              <w:t>RHC’s</w:t>
            </w:r>
            <w:proofErr w:type="spellEnd"/>
            <w:r>
              <w:t xml:space="preserve"> en NA verwerkt</w:t>
            </w:r>
          </w:p>
        </w:tc>
        <w:tc>
          <w:tcPr>
            <w:tcW w:w="1843" w:type="dxa"/>
            <w:shd w:val="clear" w:color="auto" w:fill="auto"/>
          </w:tcPr>
          <w:p w:rsidR="00192812" w:rsidRDefault="00192812" w:rsidP="008C64E7">
            <w:pPr>
              <w:pStyle w:val="Huisstijl-TabelTekst"/>
            </w:pPr>
            <w:r>
              <w:t xml:space="preserve">Vincent Stedema, Stephanie </w:t>
            </w:r>
            <w:proofErr w:type="spellStart"/>
            <w:r>
              <w:t>Schnörr</w:t>
            </w:r>
            <w:proofErr w:type="spellEnd"/>
            <w:r>
              <w:t xml:space="preserve"> &amp; Gijsbert Kruithof</w:t>
            </w:r>
          </w:p>
        </w:tc>
        <w:tc>
          <w:tcPr>
            <w:tcW w:w="1134" w:type="dxa"/>
            <w:shd w:val="clear" w:color="auto" w:fill="auto"/>
          </w:tcPr>
          <w:p w:rsidR="00192812" w:rsidRDefault="00192812" w:rsidP="00CD20C6">
            <w:pPr>
              <w:pStyle w:val="Huisstijl-TabelTekst"/>
            </w:pPr>
            <w:r>
              <w:t>Concept ter vaststelling</w:t>
            </w:r>
          </w:p>
        </w:tc>
      </w:tr>
      <w:tr w:rsidR="00462F66" w:rsidTr="00DA3462">
        <w:tc>
          <w:tcPr>
            <w:tcW w:w="614" w:type="dxa"/>
            <w:shd w:val="clear" w:color="auto" w:fill="auto"/>
          </w:tcPr>
          <w:p w:rsidR="00462F66" w:rsidRDefault="00462F66" w:rsidP="00CD20C6">
            <w:pPr>
              <w:pStyle w:val="Huisstijl-TabelTekst"/>
            </w:pPr>
            <w:r>
              <w:t>1.0</w:t>
            </w:r>
          </w:p>
        </w:tc>
        <w:tc>
          <w:tcPr>
            <w:tcW w:w="1147" w:type="dxa"/>
            <w:shd w:val="clear" w:color="auto" w:fill="auto"/>
          </w:tcPr>
          <w:p w:rsidR="00462F66" w:rsidRDefault="00462F66" w:rsidP="00CD20C6">
            <w:pPr>
              <w:pStyle w:val="Huisstijl-TabelTekst"/>
            </w:pPr>
            <w:r>
              <w:t>17 mei 2019</w:t>
            </w:r>
          </w:p>
        </w:tc>
        <w:tc>
          <w:tcPr>
            <w:tcW w:w="3119" w:type="dxa"/>
            <w:shd w:val="clear" w:color="auto" w:fill="auto"/>
          </w:tcPr>
          <w:p w:rsidR="00462F66" w:rsidRDefault="00462F66" w:rsidP="00CD20C6">
            <w:pPr>
              <w:pStyle w:val="Huisstijl-TabelTekst"/>
            </w:pPr>
            <w:r>
              <w:t xml:space="preserve">Vastgesteld door Architectuurcommissie </w:t>
            </w:r>
            <w:proofErr w:type="spellStart"/>
            <w:r>
              <w:t>dd</w:t>
            </w:r>
            <w:proofErr w:type="spellEnd"/>
            <w:r>
              <w:t xml:space="preserve"> 16 mei 2019</w:t>
            </w:r>
          </w:p>
        </w:tc>
        <w:tc>
          <w:tcPr>
            <w:tcW w:w="1843" w:type="dxa"/>
            <w:shd w:val="clear" w:color="auto" w:fill="auto"/>
          </w:tcPr>
          <w:p w:rsidR="00462F66" w:rsidRDefault="00462F66" w:rsidP="00462F66">
            <w:pPr>
              <w:pStyle w:val="Huisstijl-TabelTekst"/>
            </w:pPr>
            <w:r>
              <w:t>Vincent Stedema &amp; Gijsbert Kruithof</w:t>
            </w:r>
          </w:p>
        </w:tc>
        <w:tc>
          <w:tcPr>
            <w:tcW w:w="1134" w:type="dxa"/>
            <w:shd w:val="clear" w:color="auto" w:fill="auto"/>
          </w:tcPr>
          <w:p w:rsidR="00462F66" w:rsidRDefault="00462F66" w:rsidP="00CD20C6">
            <w:pPr>
              <w:pStyle w:val="Huisstijl-TabelTekst"/>
            </w:pPr>
            <w:r>
              <w:t>Definitief</w:t>
            </w:r>
          </w:p>
        </w:tc>
      </w:tr>
      <w:tr w:rsidR="00843D9E" w:rsidTr="00DA3462">
        <w:tc>
          <w:tcPr>
            <w:tcW w:w="614" w:type="dxa"/>
            <w:shd w:val="clear" w:color="auto" w:fill="auto"/>
          </w:tcPr>
          <w:p w:rsidR="00843D9E" w:rsidRDefault="00843D9E" w:rsidP="00CD20C6">
            <w:pPr>
              <w:pStyle w:val="Huisstijl-TabelTekst"/>
            </w:pPr>
            <w:r>
              <w:t>1.1</w:t>
            </w:r>
          </w:p>
        </w:tc>
        <w:tc>
          <w:tcPr>
            <w:tcW w:w="1147" w:type="dxa"/>
            <w:shd w:val="clear" w:color="auto" w:fill="auto"/>
          </w:tcPr>
          <w:p w:rsidR="00843D9E" w:rsidRDefault="00CC10DE" w:rsidP="00CC10DE">
            <w:pPr>
              <w:pStyle w:val="Huisstijl-TabelTekst"/>
            </w:pPr>
            <w:r>
              <w:t xml:space="preserve">1 november </w:t>
            </w:r>
            <w:r w:rsidR="00843D9E">
              <w:t>2019</w:t>
            </w:r>
          </w:p>
        </w:tc>
        <w:tc>
          <w:tcPr>
            <w:tcW w:w="3119" w:type="dxa"/>
            <w:shd w:val="clear" w:color="auto" w:fill="auto"/>
          </w:tcPr>
          <w:p w:rsidR="00843D9E" w:rsidRDefault="00843D9E" w:rsidP="00CD20C6">
            <w:pPr>
              <w:pStyle w:val="Huisstijl-TabelTekst"/>
            </w:pPr>
            <w:r>
              <w:t>Concept herziening</w:t>
            </w:r>
          </w:p>
        </w:tc>
        <w:tc>
          <w:tcPr>
            <w:tcW w:w="1843" w:type="dxa"/>
            <w:shd w:val="clear" w:color="auto" w:fill="auto"/>
          </w:tcPr>
          <w:p w:rsidR="00843D9E" w:rsidRDefault="00843D9E" w:rsidP="00462F66">
            <w:pPr>
              <w:pStyle w:val="Huisstijl-TabelTekst"/>
            </w:pPr>
            <w:r>
              <w:t>Gijsbert Kruithof</w:t>
            </w:r>
          </w:p>
        </w:tc>
        <w:tc>
          <w:tcPr>
            <w:tcW w:w="1134" w:type="dxa"/>
            <w:shd w:val="clear" w:color="auto" w:fill="auto"/>
          </w:tcPr>
          <w:p w:rsidR="00843D9E" w:rsidRDefault="00843D9E" w:rsidP="00CD20C6">
            <w:pPr>
              <w:pStyle w:val="Huisstijl-TabelTekst"/>
            </w:pPr>
            <w:r>
              <w:t>Concept</w:t>
            </w:r>
          </w:p>
        </w:tc>
      </w:tr>
      <w:tr w:rsidR="009578D4" w:rsidTr="00DA3462">
        <w:tc>
          <w:tcPr>
            <w:tcW w:w="614" w:type="dxa"/>
            <w:shd w:val="clear" w:color="auto" w:fill="auto"/>
          </w:tcPr>
          <w:p w:rsidR="009578D4" w:rsidRDefault="009578D4" w:rsidP="00CD20C6">
            <w:pPr>
              <w:pStyle w:val="Huisstijl-TabelTekst"/>
            </w:pPr>
            <w:r>
              <w:t>1.2</w:t>
            </w:r>
          </w:p>
        </w:tc>
        <w:tc>
          <w:tcPr>
            <w:tcW w:w="1147" w:type="dxa"/>
            <w:shd w:val="clear" w:color="auto" w:fill="auto"/>
          </w:tcPr>
          <w:p w:rsidR="009578D4" w:rsidRDefault="009578D4" w:rsidP="00CC10DE">
            <w:pPr>
              <w:pStyle w:val="Huisstijl-TabelTekst"/>
            </w:pPr>
            <w:r>
              <w:t>18 november 2019</w:t>
            </w:r>
          </w:p>
        </w:tc>
        <w:tc>
          <w:tcPr>
            <w:tcW w:w="3119" w:type="dxa"/>
            <w:shd w:val="clear" w:color="auto" w:fill="auto"/>
          </w:tcPr>
          <w:p w:rsidR="009578D4" w:rsidRDefault="009578D4" w:rsidP="00CD20C6">
            <w:pPr>
              <w:pStyle w:val="Huisstijl-TabelTekst"/>
            </w:pPr>
            <w:r>
              <w:t xml:space="preserve">Feedback verwerkt van Noor Schreuder, Vincent Stedema, Maarten </w:t>
            </w:r>
            <w:proofErr w:type="spellStart"/>
            <w:r>
              <w:t>Zeinstra</w:t>
            </w:r>
            <w:proofErr w:type="spellEnd"/>
            <w:r>
              <w:t xml:space="preserve"> en </w:t>
            </w:r>
            <w:proofErr w:type="spellStart"/>
            <w:r>
              <w:t>Staphanie</w:t>
            </w:r>
            <w:proofErr w:type="spellEnd"/>
            <w:r>
              <w:t xml:space="preserve"> </w:t>
            </w:r>
            <w:proofErr w:type="spellStart"/>
            <w:r w:rsidRPr="00DA3462">
              <w:t>Schnörr</w:t>
            </w:r>
            <w:proofErr w:type="spellEnd"/>
          </w:p>
        </w:tc>
        <w:tc>
          <w:tcPr>
            <w:tcW w:w="1843" w:type="dxa"/>
            <w:shd w:val="clear" w:color="auto" w:fill="auto"/>
          </w:tcPr>
          <w:p w:rsidR="009578D4" w:rsidRDefault="009578D4" w:rsidP="00462F66">
            <w:pPr>
              <w:pStyle w:val="Huisstijl-TabelTekst"/>
            </w:pPr>
            <w:r>
              <w:t>Gijsbert Kruithof</w:t>
            </w:r>
          </w:p>
        </w:tc>
        <w:tc>
          <w:tcPr>
            <w:tcW w:w="1134" w:type="dxa"/>
            <w:shd w:val="clear" w:color="auto" w:fill="auto"/>
          </w:tcPr>
          <w:p w:rsidR="009578D4" w:rsidRDefault="009578D4" w:rsidP="00CD20C6">
            <w:pPr>
              <w:pStyle w:val="Huisstijl-TabelTekst"/>
            </w:pPr>
            <w:r>
              <w:t>Concept</w:t>
            </w:r>
          </w:p>
        </w:tc>
      </w:tr>
    </w:tbl>
    <w:p w:rsidR="00C63ADE" w:rsidRDefault="005B4F97" w:rsidP="00E707C6">
      <w:pPr>
        <w:pStyle w:val="Kop1"/>
      </w:pPr>
      <w:bookmarkStart w:id="5" w:name="_Toc24987131"/>
      <w:r w:rsidRPr="00EA75C1">
        <w:lastRenderedPageBreak/>
        <w:t>Inleiding</w:t>
      </w:r>
      <w:r w:rsidR="00676FEA">
        <w:t xml:space="preserve"> en doel</w:t>
      </w:r>
      <w:bookmarkEnd w:id="5"/>
    </w:p>
    <w:p w:rsidR="00DA3462" w:rsidRDefault="00676FEA" w:rsidP="00676FEA">
      <w:r>
        <w:t xml:space="preserve">Dit architectuurblad biedt een uitwerking  van de </w:t>
      </w:r>
      <w:r w:rsidR="00DA3462">
        <w:t>omgang met rechten</w:t>
      </w:r>
      <w:r>
        <w:t xml:space="preserve"> </w:t>
      </w:r>
      <w:r w:rsidR="00DA3462">
        <w:t xml:space="preserve">die een rol kunnen spelen bij het </w:t>
      </w:r>
      <w:proofErr w:type="spellStart"/>
      <w:r w:rsidR="00DA3462">
        <w:t>beschikbaarstellen</w:t>
      </w:r>
      <w:proofErr w:type="spellEnd"/>
      <w:r w:rsidR="00DA3462">
        <w:t xml:space="preserve"> van digitaal of gedigitaliseerd </w:t>
      </w:r>
      <w:r w:rsidR="007C5A1D">
        <w:t xml:space="preserve">overgebracht </w:t>
      </w:r>
      <w:r w:rsidR="00DA3462">
        <w:t>archiefm</w:t>
      </w:r>
      <w:r w:rsidR="000E06A6">
        <w:t>ate</w:t>
      </w:r>
      <w:r w:rsidR="00DA3462">
        <w:t>riaal</w:t>
      </w:r>
      <w:r>
        <w:t xml:space="preserve">. </w:t>
      </w:r>
    </w:p>
    <w:p w:rsidR="00676FEA" w:rsidRDefault="00676FEA" w:rsidP="00676FEA">
      <w:r>
        <w:t xml:space="preserve">De MARA versie 1.0 is vastgesteld in het Convent van </w:t>
      </w:r>
      <w:proofErr w:type="spellStart"/>
      <w:r>
        <w:t>RHC’s</w:t>
      </w:r>
      <w:proofErr w:type="spellEnd"/>
      <w:r>
        <w:t xml:space="preserve"> en Nationaal Archief in februari 2016.</w:t>
      </w:r>
    </w:p>
    <w:p w:rsidR="00676FEA" w:rsidRDefault="00676FEA" w:rsidP="00676FEA">
      <w:r>
        <w:t>De MARA omvat de gezamenlijke uitgangspunten en kaders voor:</w:t>
      </w:r>
    </w:p>
    <w:p w:rsidR="00676FEA" w:rsidRDefault="00676FEA" w:rsidP="00676FEA">
      <w:r>
        <w:t>•</w:t>
      </w:r>
      <w:r>
        <w:tab/>
        <w:t>Diensten</w:t>
      </w:r>
    </w:p>
    <w:p w:rsidR="00676FEA" w:rsidRDefault="00676FEA" w:rsidP="00676FEA">
      <w:r>
        <w:t>•</w:t>
      </w:r>
      <w:r>
        <w:tab/>
        <w:t>Bedrijfsprocessen</w:t>
      </w:r>
    </w:p>
    <w:p w:rsidR="00676FEA" w:rsidRDefault="00676FEA" w:rsidP="00676FEA">
      <w:r>
        <w:t>•</w:t>
      </w:r>
      <w:r>
        <w:tab/>
        <w:t>Informatie</w:t>
      </w:r>
    </w:p>
    <w:p w:rsidR="00676FEA" w:rsidRDefault="00676FEA" w:rsidP="00676FEA">
      <w:r>
        <w:t>•</w:t>
      </w:r>
      <w:r>
        <w:tab/>
        <w:t>Technische infrastructuur</w:t>
      </w:r>
    </w:p>
    <w:p w:rsidR="00676FEA" w:rsidRDefault="00676FEA" w:rsidP="00676FEA">
      <w:r>
        <w:t>•</w:t>
      </w:r>
      <w:r>
        <w:tab/>
        <w:t>Beveiliging</w:t>
      </w:r>
    </w:p>
    <w:p w:rsidR="00676FEA" w:rsidRDefault="00676FEA" w:rsidP="00676FEA"/>
    <w:p w:rsidR="00676FEA" w:rsidRDefault="00676FEA" w:rsidP="00676FEA">
      <w:r>
        <w:t>Architectuurbladen zijn uitwerkingen en uitbreidingen van de MARA die per deel vastgesteld zullen worden en als basis zullen dienen voor een nieuwe 2.0 versie van de MARA.</w:t>
      </w:r>
    </w:p>
    <w:p w:rsidR="00676FEA" w:rsidRDefault="00DA3462" w:rsidP="00676FEA">
      <w:r>
        <w:t>In dit werkblad wordt</w:t>
      </w:r>
      <w:r w:rsidR="00676FEA">
        <w:t xml:space="preserve"> de architectuur </w:t>
      </w:r>
      <w:r>
        <w:t>voor een generiek</w:t>
      </w:r>
      <w:r w:rsidR="00CC10DE">
        <w:t>e</w:t>
      </w:r>
      <w:r>
        <w:t xml:space="preserve"> rechten</w:t>
      </w:r>
      <w:r w:rsidR="00CC10DE">
        <w:t>beschrijving</w:t>
      </w:r>
      <w:r w:rsidR="00676FEA">
        <w:t xml:space="preserve"> verder uitgewerkt.</w:t>
      </w:r>
    </w:p>
    <w:p w:rsidR="00404640" w:rsidRDefault="00676FEA" w:rsidP="00676FEA">
      <w:r>
        <w:t xml:space="preserve">Doel van dit architectuurblad is om </w:t>
      </w:r>
      <w:proofErr w:type="spellStart"/>
      <w:r>
        <w:t>kaderstellende</w:t>
      </w:r>
      <w:proofErr w:type="spellEnd"/>
      <w:r>
        <w:t xml:space="preserve"> richtlijnen mee te geven voor </w:t>
      </w:r>
      <w:r w:rsidR="00F235CE">
        <w:t>het vastleggen en omgaan met rechten</w:t>
      </w:r>
      <w:r w:rsidR="00404640">
        <w:t xml:space="preserve">, zodat we in de digitale beschikbaarstelling voor raadpleging en gebruik op een uniforme manier adequaat en efficiënt rekening </w:t>
      </w:r>
      <w:r w:rsidR="009651D6">
        <w:t xml:space="preserve">kunnen houden </w:t>
      </w:r>
      <w:r w:rsidR="00404640">
        <w:t>met beperkende rechten</w:t>
      </w:r>
      <w:r w:rsidR="00F235CE">
        <w:t>.</w:t>
      </w:r>
      <w:r w:rsidR="00C97E06">
        <w:t xml:space="preserve"> </w:t>
      </w:r>
      <w:r w:rsidR="00404640">
        <w:t>Op basis van dit model kan een gedetailleerde uitwerking worden gemaakt voor de vastlegging van rechten in het Collectiebeheersysteem.</w:t>
      </w:r>
    </w:p>
    <w:p w:rsidR="00676FEA" w:rsidRDefault="00CC10DE" w:rsidP="00676FEA">
      <w:r>
        <w:t>Deze</w:t>
      </w:r>
      <w:r w:rsidR="00404640">
        <w:t xml:space="preserve"> generieke rechten</w:t>
      </w:r>
      <w:r>
        <w:t>beschrijving</w:t>
      </w:r>
      <w:r w:rsidR="00404640">
        <w:t xml:space="preserve"> </w:t>
      </w:r>
      <w:r w:rsidR="00942245">
        <w:t xml:space="preserve">bevordert de uniformiteit in het beheer van metadata over rechten maar </w:t>
      </w:r>
      <w:r w:rsidR="00404640">
        <w:t xml:space="preserve">houdt er </w:t>
      </w:r>
      <w:r w:rsidR="00942245">
        <w:t xml:space="preserve">ook </w:t>
      </w:r>
      <w:r w:rsidR="00404640">
        <w:t xml:space="preserve">rekening mee </w:t>
      </w:r>
      <w:r w:rsidR="00942245">
        <w:t xml:space="preserve">dat </w:t>
      </w:r>
      <w:r w:rsidR="00404640">
        <w:t xml:space="preserve">een instelling specifiek instellingsbeleid kan hanteren </w:t>
      </w:r>
      <w:r w:rsidR="00942245">
        <w:t xml:space="preserve">met </w:t>
      </w:r>
      <w:r w:rsidR="00404640">
        <w:t>eigen specifieke regels.</w:t>
      </w:r>
    </w:p>
    <w:p w:rsidR="00676FEA" w:rsidRPr="00C63ADE" w:rsidRDefault="00676FEA" w:rsidP="00C63ADE"/>
    <w:p w:rsidR="009F3851" w:rsidRDefault="00676FEA" w:rsidP="00C63ADE">
      <w:pPr>
        <w:pStyle w:val="Kop1"/>
      </w:pPr>
      <w:bookmarkStart w:id="6" w:name="_Toc24987132"/>
      <w:bookmarkEnd w:id="2"/>
      <w:r>
        <w:lastRenderedPageBreak/>
        <w:t>Achtergrond</w:t>
      </w:r>
      <w:bookmarkEnd w:id="6"/>
    </w:p>
    <w:p w:rsidR="00F235CE" w:rsidRDefault="00F235CE" w:rsidP="00676FEA">
      <w:r>
        <w:t xml:space="preserve">Van oudsher onderscheidt de archiefwereld twee verschillende manieren van </w:t>
      </w:r>
      <w:proofErr w:type="spellStart"/>
      <w:r>
        <w:t>beschikbaarstellen</w:t>
      </w:r>
      <w:proofErr w:type="spellEnd"/>
      <w:r w:rsidR="00E12142">
        <w:t xml:space="preserve"> voor raadpleging en gebruik</w:t>
      </w:r>
      <w:r>
        <w:t xml:space="preserve">. Aan de ene kant de </w:t>
      </w:r>
      <w:r w:rsidR="00E12142">
        <w:t xml:space="preserve">fysieke inzage </w:t>
      </w:r>
      <w:r>
        <w:t xml:space="preserve">van openbare stukken, aan de andere kant de </w:t>
      </w:r>
      <w:r w:rsidR="00E12142">
        <w:t xml:space="preserve">fysieke </w:t>
      </w:r>
      <w:r>
        <w:t xml:space="preserve">inzage van beperkt openbaar materiaal. Sinds de </w:t>
      </w:r>
      <w:r w:rsidR="00307022">
        <w:t xml:space="preserve">uitbreiding van de dienstverlening door middel </w:t>
      </w:r>
      <w:r>
        <w:t xml:space="preserve">van websites en digitalisering zijn daar andere dimensies bij gekomen, namelijk: het </w:t>
      </w:r>
      <w:proofErr w:type="spellStart"/>
      <w:r>
        <w:t>beschikbaarstellen</w:t>
      </w:r>
      <w:proofErr w:type="spellEnd"/>
      <w:r>
        <w:t xml:space="preserve"> via internet en het alleen beschikbaar stellen op de studiezaal. Bovendien </w:t>
      </w:r>
      <w:r w:rsidR="00307022">
        <w:t>kent</w:t>
      </w:r>
      <w:r>
        <w:t xml:space="preserve"> de beschikbaarstelling op internet nog verschillende gradaties</w:t>
      </w:r>
      <w:r w:rsidR="00307022">
        <w:t xml:space="preserve"> in de vormen van raadpleging en gebruik</w:t>
      </w:r>
      <w:r>
        <w:t>, bijvoorbeeld of je een afbeelding mag inzien, of je ‘m mag downloaden, en of het open data is.</w:t>
      </w:r>
    </w:p>
    <w:p w:rsidR="00F235CE" w:rsidRDefault="00F235CE" w:rsidP="00676FEA"/>
    <w:p w:rsidR="00676FEA" w:rsidRDefault="00F235CE" w:rsidP="00676FEA">
      <w:r>
        <w:t>Op dit moment (</w:t>
      </w:r>
      <w:r w:rsidR="0009742F">
        <w:t>november</w:t>
      </w:r>
      <w:r w:rsidR="00307022">
        <w:t xml:space="preserve"> </w:t>
      </w:r>
      <w:r>
        <w:t>201</w:t>
      </w:r>
      <w:r w:rsidR="00307022">
        <w:t>9</w:t>
      </w:r>
      <w:r>
        <w:t>) is er geen uniformiteit in het omgaan met deze rechten en functionaliteiten. De rechten worden per type materiaal (foto’s, gedigitaliseerd, born digital) op verschillende manieren geregistreerd en beheerd. Bovendien zijn er verschillen per organisatie, zelfs bij organisaties die hetzelfde beheersysteem gebruiken. Dit was altijd al een onhandige en onwenselijke situatie. Bij het gemeenschappelijk gebruik van een gezamenlijk</w:t>
      </w:r>
      <w:r w:rsidR="00E12142">
        <w:t>e</w:t>
      </w:r>
      <w:r>
        <w:t xml:space="preserve"> infrastructuur (e-Depot en</w:t>
      </w:r>
      <w:r w:rsidR="00E12142">
        <w:t>/of</w:t>
      </w:r>
      <w:r>
        <w:t xml:space="preserve"> CBS) wordt dit echt een probleem.</w:t>
      </w:r>
    </w:p>
    <w:p w:rsidR="00F235CE" w:rsidRDefault="00F235CE" w:rsidP="00676FEA"/>
    <w:p w:rsidR="00F235CE" w:rsidRDefault="00F235CE" w:rsidP="00F235CE">
      <w:r>
        <w:t>Wenselijk is dat er een generiek rechten</w:t>
      </w:r>
      <w:r w:rsidR="00CC10DE">
        <w:t>beschrijving</w:t>
      </w:r>
      <w:r>
        <w:t xml:space="preserve"> komt </w:t>
      </w:r>
      <w:r w:rsidR="00CC10DE">
        <w:t>die</w:t>
      </w:r>
      <w:r>
        <w:t xml:space="preserve"> bruikbaar is voor alle types materiaal en voor alle organisaties die gebruikmaken van </w:t>
      </w:r>
      <w:r w:rsidR="00BF16EE">
        <w:t xml:space="preserve">een gezamenlijk </w:t>
      </w:r>
      <w:r>
        <w:t xml:space="preserve">e-Depot. </w:t>
      </w:r>
    </w:p>
    <w:p w:rsidR="00F235CE" w:rsidRDefault="00F235CE" w:rsidP="00676FEA"/>
    <w:p w:rsidR="004F31CC" w:rsidRDefault="004F31CC" w:rsidP="0074000B">
      <w:pPr>
        <w:pStyle w:val="Kop2"/>
      </w:pPr>
      <w:bookmarkStart w:id="7" w:name="_Toc24987133"/>
      <w:r>
        <w:t>Toepassingsgebied</w:t>
      </w:r>
      <w:r w:rsidR="007A1880">
        <w:t>: beperkende rechten</w:t>
      </w:r>
      <w:bookmarkEnd w:id="7"/>
    </w:p>
    <w:p w:rsidR="004F31CC" w:rsidRDefault="00CC10DE">
      <w:r>
        <w:t>Deze</w:t>
      </w:r>
      <w:r w:rsidR="004F31CC">
        <w:t xml:space="preserve"> generieke rechten</w:t>
      </w:r>
      <w:r>
        <w:t>beschrijving</w:t>
      </w:r>
      <w:r w:rsidR="004F31CC">
        <w:t xml:space="preserve"> beperkt zich tot een aantal rechtsgronden </w:t>
      </w:r>
      <w:r w:rsidR="00C3473D">
        <w:t xml:space="preserve">die beperkingen kunnen leggen op de wijze waarop instellingen </w:t>
      </w:r>
      <w:r w:rsidR="007C5A1D">
        <w:t xml:space="preserve">overgebrachte </w:t>
      </w:r>
      <w:r w:rsidR="00C3473D">
        <w:t>archieven en collecties beschikbaar mogen stellen aan hun publiek.</w:t>
      </w:r>
      <w:r w:rsidR="002018ED">
        <w:rPr>
          <w:rStyle w:val="Voetnootmarkering"/>
        </w:rPr>
        <w:footnoteReference w:id="2"/>
      </w:r>
      <w:r w:rsidR="00C3473D">
        <w:t xml:space="preserve"> </w:t>
      </w:r>
      <w:r w:rsidR="00DC2330">
        <w:t xml:space="preserve">Ter inleiding wordt hieronder een aantal toepasselijke wetten besproken, maar voor een grondiger behandeling wordt verwezen naar de Juridische wegwijzer archieven en musea online. Deze publicatie uit 2006 bevat veel waardevolle informatie over </w:t>
      </w:r>
      <w:r w:rsidR="007E22C7">
        <w:t>de mogelijkheden en onmogelijkheden voor a</w:t>
      </w:r>
      <w:r w:rsidR="0004216F">
        <w:t>rchiefbewaarplaats</w:t>
      </w:r>
      <w:r w:rsidR="007E22C7">
        <w:t xml:space="preserve">en om informatieobjecten beschikbaar te stellen. Wel is op een aantal punten de achterliggende wetgeving veranderd, zoals bij de Wet bescherming persoonsgegevens, die inmiddels is vervangen door de </w:t>
      </w:r>
      <w:r w:rsidR="004B4E26">
        <w:t xml:space="preserve">AVG en de </w:t>
      </w:r>
      <w:r w:rsidR="007E22C7">
        <w:t>uitvoeringswet AVG.</w:t>
      </w:r>
    </w:p>
    <w:p w:rsidR="004E3551" w:rsidRDefault="004E3551" w:rsidP="0074000B">
      <w:pPr>
        <w:pStyle w:val="Kop3"/>
      </w:pPr>
      <w:bookmarkStart w:id="8" w:name="_Toc24987134"/>
      <w:r>
        <w:t>Archiefwet</w:t>
      </w:r>
      <w:bookmarkEnd w:id="8"/>
    </w:p>
    <w:p w:rsidR="00CB0AC0" w:rsidRDefault="00E33E4F" w:rsidP="00E33E4F">
      <w:r>
        <w:t xml:space="preserve">Archiefbescheiden die berusten in een archiefbewaarplaats zijn </w:t>
      </w:r>
      <w:r w:rsidR="00083A9C">
        <w:t xml:space="preserve">in principe </w:t>
      </w:r>
      <w:r>
        <w:t xml:space="preserve">openbaar. Iedereen is bevoegd om </w:t>
      </w:r>
      <w:r w:rsidR="00307022">
        <w:t xml:space="preserve">openbare </w:t>
      </w:r>
      <w:r>
        <w:t>“</w:t>
      </w:r>
      <w:r w:rsidRPr="00E33E4F">
        <w:t>archiefbescheiden kosteloos te raadplegen en daarvan of daaruit afbeeldingen, afschriften, uittreksels en bewerkingen te maken of op zijn kosten te doen maken</w:t>
      </w:r>
      <w:r>
        <w:t xml:space="preserve">”. </w:t>
      </w:r>
      <w:r>
        <w:rPr>
          <w:rStyle w:val="Voetnootmarkering"/>
        </w:rPr>
        <w:footnoteReference w:id="3"/>
      </w:r>
      <w:r>
        <w:t xml:space="preserve"> </w:t>
      </w:r>
      <w:r w:rsidR="00083A9C">
        <w:t xml:space="preserve">Bij de overbrenging van archiefbescheiden naar een archiefbewaarplaats kan de zorgdrager beperkingen stellen aan de openbaarheid. Het is afhankelijk van de herkomst van de archiefbescheiden welke regels hiervoor gelden. De Archiefwet maakt </w:t>
      </w:r>
      <w:r w:rsidR="007E22C7">
        <w:t xml:space="preserve">daarbij </w:t>
      </w:r>
      <w:r w:rsidR="00083A9C">
        <w:t>onderscheid tussen archiefbescheiden die afkomstig zijn van overheden en van particuliere zorgdragers.</w:t>
      </w:r>
      <w:r w:rsidR="0048515D">
        <w:t xml:space="preserve"> </w:t>
      </w:r>
      <w:r w:rsidR="0048515D">
        <w:lastRenderedPageBreak/>
        <w:t>In beide gevallen dienen eventuele beperkingen wel binnen wettelijke kaders plaats te vinden.</w:t>
      </w:r>
    </w:p>
    <w:p w:rsidR="007F1C19" w:rsidRDefault="007F1C19" w:rsidP="002018ED">
      <w:pPr>
        <w:pStyle w:val="Kop4"/>
      </w:pPr>
      <w:r>
        <w:t>Overheidsarchieven</w:t>
      </w:r>
    </w:p>
    <w:p w:rsidR="00083A9C" w:rsidRDefault="003C7951" w:rsidP="00083A9C">
      <w:r>
        <w:t xml:space="preserve">Onder overheidsarchieven verstaat de Archiefwet archiefbescheiden die ontvangen of opgemaakt zijn door overheidsorganen of door instellingen of personen waarvan de rechten of functies zijn overgaan op een overheidsorgaan. </w:t>
      </w:r>
      <w:r w:rsidR="00F841EC">
        <w:t xml:space="preserve">Deze zorgdragers zijn verplicht om </w:t>
      </w:r>
      <w:r w:rsidR="00FF43D3">
        <w:t xml:space="preserve">in </w:t>
      </w:r>
      <w:r w:rsidR="00D57A80">
        <w:t xml:space="preserve">een </w:t>
      </w:r>
      <w:r w:rsidR="00F841EC">
        <w:t xml:space="preserve">selectielijst </w:t>
      </w:r>
      <w:r w:rsidR="00FF43D3">
        <w:t>vast te leggen</w:t>
      </w:r>
      <w:r w:rsidR="00F841EC">
        <w:t xml:space="preserve"> of archiefbescheiden voor permanente bewaring in aanmerking komen of dat ze na een vastgestelde termijn vernietigd mo</w:t>
      </w:r>
      <w:r w:rsidR="00D57A80">
        <w:t>et</w:t>
      </w:r>
      <w:r w:rsidR="00F841EC">
        <w:t xml:space="preserve">en worden. Permanent te bewaren archiefbescheiden dienen uiterlijk na 20 jaar te worden overgebracht naar een archiefbewaarplaats. </w:t>
      </w:r>
    </w:p>
    <w:p w:rsidR="00083A9C" w:rsidRDefault="00F841EC" w:rsidP="00083A9C">
      <w:r>
        <w:t>B</w:t>
      </w:r>
      <w:r w:rsidR="00083A9C">
        <w:t>ij de</w:t>
      </w:r>
      <w:r>
        <w:t>ze</w:t>
      </w:r>
      <w:r w:rsidR="00083A9C">
        <w:t xml:space="preserve"> overdracht</w:t>
      </w:r>
      <w:r>
        <w:t xml:space="preserve"> mag de zorgdrager</w:t>
      </w:r>
      <w:r w:rsidR="00083A9C">
        <w:t xml:space="preserve"> beperkingen stellen aan de openbaarheid, rekening houdend met: “</w:t>
      </w:r>
    </w:p>
    <w:p w:rsidR="00083A9C" w:rsidRDefault="00083A9C" w:rsidP="00083A9C">
      <w:pPr>
        <w:pStyle w:val="Lijstalinea"/>
        <w:numPr>
          <w:ilvl w:val="0"/>
          <w:numId w:val="17"/>
        </w:numPr>
      </w:pPr>
      <w:r>
        <w:t>de eerbiediging van de persoonlijke levenssfeer;</w:t>
      </w:r>
    </w:p>
    <w:p w:rsidR="00083A9C" w:rsidRDefault="00083A9C" w:rsidP="00083A9C">
      <w:pPr>
        <w:pStyle w:val="Lijstalinea"/>
        <w:numPr>
          <w:ilvl w:val="0"/>
          <w:numId w:val="17"/>
        </w:numPr>
      </w:pPr>
      <w:r>
        <w:t>het belang van de Staat of zijn bondgenoten;</w:t>
      </w:r>
    </w:p>
    <w:p w:rsidR="00083A9C" w:rsidRDefault="00083A9C" w:rsidP="00083A9C">
      <w:pPr>
        <w:pStyle w:val="Lijstalinea"/>
        <w:numPr>
          <w:ilvl w:val="0"/>
          <w:numId w:val="17"/>
        </w:numPr>
      </w:pPr>
      <w:r>
        <w:t xml:space="preserve">het anderszins voorkomen van onevenredige </w:t>
      </w:r>
      <w:r w:rsidRPr="00E33E4F">
        <w:t>bevoordeling of benadeling van betrokken natuurlijke personen of rechtspersonen dan</w:t>
      </w:r>
      <w:r>
        <w:t xml:space="preserve"> </w:t>
      </w:r>
      <w:r w:rsidRPr="00E33E4F">
        <w:t>wel van derden.</w:t>
      </w:r>
      <w:r>
        <w:t>”</w:t>
      </w:r>
      <w:r>
        <w:rPr>
          <w:rStyle w:val="Voetnootmarkering"/>
        </w:rPr>
        <w:footnoteReference w:id="4"/>
      </w:r>
    </w:p>
    <w:p w:rsidR="00083A9C" w:rsidRDefault="00083A9C" w:rsidP="00083A9C">
      <w:r>
        <w:t xml:space="preserve">In latere instantie kan </w:t>
      </w:r>
      <w:r w:rsidR="00501DF7">
        <w:t xml:space="preserve">de </w:t>
      </w:r>
      <w:r>
        <w:t xml:space="preserve">zorgdrager besluiten om de openbaarheid van overgebrachte archiefbescheiden te beperken, in geval van veranderde omstandigheden. </w:t>
      </w:r>
      <w:r>
        <w:rPr>
          <w:rStyle w:val="Voetnootmarkering"/>
        </w:rPr>
        <w:footnoteReference w:id="5"/>
      </w:r>
    </w:p>
    <w:p w:rsidR="00083A9C" w:rsidRDefault="00083A9C" w:rsidP="00083A9C">
      <w:r>
        <w:t>De maximale beperking van de openbaarheid ligt op 75 jaar, maar kan verlengd worden. Hiervoor is wel een besluit van de minister van OCW (Rijksarchiefbewaarplaats) of van Gedeputeerde Staten (Provinciale archiefbewaarplaats) nodig.</w:t>
      </w:r>
      <w:r>
        <w:rPr>
          <w:rStyle w:val="Voetnootmarkering"/>
        </w:rPr>
        <w:footnoteReference w:id="6"/>
      </w:r>
      <w:r>
        <w:t xml:space="preserve"> Voor beperkingen die gesteld zijn met het oog op het belang van de Staat en zijn bondgenoten geldt dat de ministerraad hiermee dient in te stemmen.</w:t>
      </w:r>
      <w:r>
        <w:rPr>
          <w:rStyle w:val="Voetnootmarkering"/>
        </w:rPr>
        <w:footnoteReference w:id="7"/>
      </w:r>
    </w:p>
    <w:p w:rsidR="002018ED" w:rsidRDefault="002018ED" w:rsidP="002018ED">
      <w:r>
        <w:t>Specifiek voor milieu-informatie geldt een aantal uitzonderingsbepalingen op de beperking van de openbaarheid. Van archiefbescheiden die milieu-informatie bevatten, kan de openbaarheid niet beperkt worden op grond van het voorkomen van onevenredige bevoordeling of benadeling en – indien het gaat om milieu-emissies – niet op grond van de bescherming van de persoonlijke levenssfeer.</w:t>
      </w:r>
      <w:r>
        <w:rPr>
          <w:rStyle w:val="Voetnootmarkering"/>
        </w:rPr>
        <w:footnoteReference w:id="8"/>
      </w:r>
    </w:p>
    <w:p w:rsidR="002018ED" w:rsidRDefault="002018ED" w:rsidP="002018ED">
      <w:r>
        <w:t xml:space="preserve">Burgers kunnen een verzoek indienen om de beperking op de openbaarheid van een archiefstuk </w:t>
      </w:r>
      <w:r w:rsidR="0048515D">
        <w:t xml:space="preserve">buiten toepassing te laten of </w:t>
      </w:r>
      <w:r>
        <w:t>op te heffen. De zorgdrager maakt hierbij een afweging of het belang van de beperking opweegt tegen het belang van de raadpleging of het gebruik van de archiefbescheiden.</w:t>
      </w:r>
      <w:r>
        <w:rPr>
          <w:rStyle w:val="Voetnootmarkering"/>
        </w:rPr>
        <w:footnoteReference w:id="9"/>
      </w:r>
      <w:r>
        <w:t xml:space="preserve"> Deze mogelijkheid bestaat alleen voor archiefbescheiden waarvan de openbaarheid niet beperkt is op grond van de bescherming van het belang van de Staat en zijn bondgenoten.</w:t>
      </w:r>
      <w:r>
        <w:rPr>
          <w:rStyle w:val="Voetnootmarkering"/>
        </w:rPr>
        <w:footnoteReference w:id="10"/>
      </w:r>
      <w:r>
        <w:t xml:space="preserve"> </w:t>
      </w:r>
    </w:p>
    <w:p w:rsidR="007F1C19" w:rsidRDefault="007F1C19" w:rsidP="00E33E4F"/>
    <w:p w:rsidR="007F1C19" w:rsidRDefault="007F1C19" w:rsidP="00FF43D3">
      <w:pPr>
        <w:pStyle w:val="Kop4"/>
      </w:pPr>
      <w:r>
        <w:t>Particuliere archieven</w:t>
      </w:r>
    </w:p>
    <w:p w:rsidR="008A7051" w:rsidRDefault="00501DF7">
      <w:r>
        <w:t xml:space="preserve">Naast </w:t>
      </w:r>
      <w:r w:rsidR="00FF43D3">
        <w:t xml:space="preserve">overheden kunnen ook particuliere </w:t>
      </w:r>
      <w:r w:rsidR="0014515F">
        <w:t>archiefvormers</w:t>
      </w:r>
      <w:r w:rsidR="00252D86">
        <w:t xml:space="preserve"> </w:t>
      </w:r>
      <w:r w:rsidR="00FF43D3">
        <w:t xml:space="preserve">(verenigingen, personen of bedrijven) hun archieven </w:t>
      </w:r>
      <w:r w:rsidR="00252D86">
        <w:t xml:space="preserve">overdragen </w:t>
      </w:r>
      <w:r w:rsidR="00FF43D3">
        <w:t xml:space="preserve">naar </w:t>
      </w:r>
      <w:r w:rsidR="00045D81">
        <w:t>een archiefbewaarplaats.</w:t>
      </w:r>
      <w:r w:rsidR="00F450DE">
        <w:t xml:space="preserve"> </w:t>
      </w:r>
      <w:r w:rsidR="008A7051">
        <w:t xml:space="preserve">Meestal komen deze archieven door middel van schenking of </w:t>
      </w:r>
      <w:r w:rsidR="0014515F">
        <w:t>bewaargeving</w:t>
      </w:r>
      <w:r w:rsidR="008A7051">
        <w:t xml:space="preserve"> in de archiefbewaarplaats terecht, in mindere mate door middel van aankoop. Alleen in geval van schenking en aankoop verwerft de instelling het eigendom.</w:t>
      </w:r>
    </w:p>
    <w:p w:rsidR="00083A9C" w:rsidRDefault="008A7051">
      <w:r>
        <w:t xml:space="preserve">Over het algemeen maken </w:t>
      </w:r>
      <w:r w:rsidR="00D113CD">
        <w:t xml:space="preserve">de </w:t>
      </w:r>
      <w:r w:rsidR="0014515F">
        <w:t>archiefvormer</w:t>
      </w:r>
      <w:r w:rsidR="00252D86">
        <w:t xml:space="preserve"> </w:t>
      </w:r>
      <w:r w:rsidR="00D113CD">
        <w:t xml:space="preserve">en de archiefbeheerder </w:t>
      </w:r>
      <w:r>
        <w:t xml:space="preserve">in </w:t>
      </w:r>
      <w:r w:rsidR="00F450DE">
        <w:t xml:space="preserve">een overeenkomst afspraken </w:t>
      </w:r>
      <w:r>
        <w:t xml:space="preserve">over </w:t>
      </w:r>
      <w:r w:rsidR="00252D86">
        <w:t xml:space="preserve">het </w:t>
      </w:r>
      <w:r>
        <w:t xml:space="preserve">toegestane </w:t>
      </w:r>
      <w:r w:rsidR="00F450DE">
        <w:t xml:space="preserve">gebruik </w:t>
      </w:r>
      <w:r>
        <w:t xml:space="preserve">van de archiefbescheiden </w:t>
      </w:r>
      <w:r w:rsidR="0014515F">
        <w:t xml:space="preserve">door </w:t>
      </w:r>
      <w:r w:rsidR="0014515F">
        <w:lastRenderedPageBreak/>
        <w:t xml:space="preserve">de </w:t>
      </w:r>
      <w:r w:rsidR="0014515F" w:rsidRPr="00664B93">
        <w:t>a</w:t>
      </w:r>
      <w:r w:rsidR="0004216F">
        <w:t>rchiefbewaarplaats</w:t>
      </w:r>
      <w:r w:rsidR="0014515F">
        <w:t xml:space="preserve"> en derden </w:t>
      </w:r>
      <w:r w:rsidR="00F450DE">
        <w:t xml:space="preserve">en </w:t>
      </w:r>
      <w:r>
        <w:t xml:space="preserve">eventuele </w:t>
      </w:r>
      <w:r w:rsidR="00F450DE">
        <w:t>beperking</w:t>
      </w:r>
      <w:r w:rsidR="0014515F">
        <w:t>en</w:t>
      </w:r>
      <w:r w:rsidR="00F450DE">
        <w:t xml:space="preserve"> </w:t>
      </w:r>
      <w:r w:rsidR="0014515F">
        <w:t>daarin</w:t>
      </w:r>
      <w:r w:rsidR="00DC2330">
        <w:t xml:space="preserve">. De inhoud van deze afspraken kan per overeenkomst verschillen en kan afwijken van beperkingen die doorgaans voor overheidsarchieven van toepassing zijn. Met een </w:t>
      </w:r>
      <w:r w:rsidR="00CF7E1E">
        <w:t>particulier</w:t>
      </w:r>
      <w:r w:rsidR="00252D86">
        <w:t xml:space="preserve">e </w:t>
      </w:r>
      <w:r w:rsidR="0014515F">
        <w:t>archiefvormer</w:t>
      </w:r>
      <w:r w:rsidR="00CF7E1E">
        <w:t xml:space="preserve"> </w:t>
      </w:r>
      <w:r w:rsidR="00DC2330">
        <w:t xml:space="preserve">kan bijvoorbeeld overeengekomen worden dat </w:t>
      </w:r>
      <w:r w:rsidR="0014515F">
        <w:t>beschikbaarstelling voor raadpleging en gebruik</w:t>
      </w:r>
      <w:r w:rsidR="00DC2330">
        <w:t xml:space="preserve"> alleen mogelijk is na diens schriftelijke toestemming.</w:t>
      </w:r>
    </w:p>
    <w:p w:rsidR="008A7051" w:rsidRDefault="007E22C7">
      <w:r>
        <w:t>Indien er geen overeenkomst ten grondslag ligt aan de aanwezigheid van</w:t>
      </w:r>
      <w:r w:rsidR="00CF7E1E">
        <w:t xml:space="preserve"> particuliere</w:t>
      </w:r>
      <w:r>
        <w:t xml:space="preserve"> archiefbescheiden in een archiefbewaarplaats, dan kan de zorgdrager beperkingen stellen aan de openbaarheid, gebruikmakend van de richtlijnen voor overheidsarchieven.</w:t>
      </w:r>
      <w:r w:rsidR="00DB79FA">
        <w:rPr>
          <w:rStyle w:val="Voetnootmarkering"/>
        </w:rPr>
        <w:footnoteReference w:id="11"/>
      </w:r>
      <w:r w:rsidR="00877C03">
        <w:t xml:space="preserve"> Deze beperkingen worden normaliter vastgesteld bij opname van het archief.</w:t>
      </w:r>
    </w:p>
    <w:p w:rsidR="00083A9C" w:rsidRDefault="00083A9C" w:rsidP="00FF43D3">
      <w:pPr>
        <w:pStyle w:val="Kop4"/>
      </w:pPr>
      <w:r>
        <w:t>Openbaarheid, ontheffing en beschikbaarstelling</w:t>
      </w:r>
    </w:p>
    <w:p w:rsidR="000F4D7E" w:rsidRDefault="000F4D7E" w:rsidP="002018ED">
      <w:r>
        <w:t>Openbare archiefbescheiden mogen aan het publiek beschikbaar gesteld worden voor raadpleging</w:t>
      </w:r>
      <w:r w:rsidR="00252D86">
        <w:t xml:space="preserve"> en gebruik</w:t>
      </w:r>
      <w:r>
        <w:t xml:space="preserve">. Indien deze archiefbescheiden persoonsgegevens bevatten, dan moet de </w:t>
      </w:r>
      <w:r w:rsidR="00302A25">
        <w:t xml:space="preserve">zorgdrager van de </w:t>
      </w:r>
      <w:r>
        <w:t>a</w:t>
      </w:r>
      <w:r w:rsidR="0004216F">
        <w:t>rchiefbewaarplaats</w:t>
      </w:r>
      <w:r>
        <w:t xml:space="preserve"> een afweging maken in welke vorm de </w:t>
      </w:r>
      <w:r w:rsidR="00252D86">
        <w:t xml:space="preserve">raadpleging of het gebruik </w:t>
      </w:r>
      <w:r>
        <w:t>plaats kan vinden.</w:t>
      </w:r>
    </w:p>
    <w:p w:rsidR="00A843E5" w:rsidRDefault="000F4D7E" w:rsidP="002018ED">
      <w:r>
        <w:t xml:space="preserve">Voor beperkt openbare archiefbescheiden geldt dat deze alleen </w:t>
      </w:r>
      <w:r w:rsidR="00AB42FF">
        <w:t xml:space="preserve">met inachtneming van de beperkingen aan de openbaarheid </w:t>
      </w:r>
      <w:r w:rsidR="00252D86">
        <w:t>geraadpleegd of gebruikt</w:t>
      </w:r>
      <w:r>
        <w:t xml:space="preserve"> </w:t>
      </w:r>
      <w:r w:rsidR="000A1136">
        <w:t xml:space="preserve">mogen worden. </w:t>
      </w:r>
    </w:p>
    <w:p w:rsidR="008E03DA" w:rsidRDefault="00A843E5" w:rsidP="00A843E5">
      <w:r>
        <w:t xml:space="preserve">Wanneer archiefbescheiden bijzondere persoonsgegevens of strafrechtelijke gegevens bevatten </w:t>
      </w:r>
      <w:r w:rsidR="00307473">
        <w:t>mogen ze niet beschikbaar gesteld worden</w:t>
      </w:r>
      <w:r w:rsidR="00307473">
        <w:rPr>
          <w:rStyle w:val="Voetnootmarkering"/>
        </w:rPr>
        <w:footnoteReference w:id="12"/>
      </w:r>
      <w:r>
        <w:t xml:space="preserve">. </w:t>
      </w:r>
    </w:p>
    <w:p w:rsidR="002018ED" w:rsidRDefault="00302A25" w:rsidP="002018ED">
      <w:r>
        <w:t>De beheerder van een</w:t>
      </w:r>
      <w:r w:rsidR="00694D00">
        <w:t xml:space="preserve"> a</w:t>
      </w:r>
      <w:r w:rsidR="0004216F">
        <w:t>rchiefbewaarplaats</w:t>
      </w:r>
      <w:r w:rsidR="00694D00">
        <w:t xml:space="preserve"> is </w:t>
      </w:r>
      <w:r w:rsidR="002018ED">
        <w:t xml:space="preserve">gerechtigd om, binnen de beperkingen van de Archiefwet, archiefbescheiden </w:t>
      </w:r>
      <w:r w:rsidR="00252D86">
        <w:t xml:space="preserve">voor raadpleging en gebruik </w:t>
      </w:r>
      <w:r w:rsidR="000F4D7E">
        <w:t xml:space="preserve">beschikbaar </w:t>
      </w:r>
      <w:r w:rsidR="002018ED">
        <w:t xml:space="preserve">te </w:t>
      </w:r>
      <w:r w:rsidR="000F4D7E">
        <w:t xml:space="preserve">stellen </w:t>
      </w:r>
      <w:r w:rsidR="002018ED">
        <w:t xml:space="preserve">wanneer: </w:t>
      </w:r>
    </w:p>
    <w:p w:rsidR="002018ED" w:rsidRDefault="002018ED" w:rsidP="002018ED">
      <w:pPr>
        <w:pStyle w:val="Lijstalinea"/>
        <w:numPr>
          <w:ilvl w:val="0"/>
          <w:numId w:val="18"/>
        </w:numPr>
      </w:pPr>
      <w:r>
        <w:t>de openbaarheid niet beperkt is op grond van één of meer van de daarvoor beschikbare beperkingsgronden;</w:t>
      </w:r>
    </w:p>
    <w:p w:rsidR="002018ED" w:rsidRDefault="002018ED" w:rsidP="002018ED">
      <w:pPr>
        <w:pStyle w:val="Lijstalinea"/>
        <w:numPr>
          <w:ilvl w:val="0"/>
          <w:numId w:val="18"/>
        </w:numPr>
      </w:pPr>
      <w:r>
        <w:t>het milieu-informatie betreft.</w:t>
      </w:r>
    </w:p>
    <w:p w:rsidR="002018ED" w:rsidRDefault="002018ED" w:rsidP="002018ED">
      <w:r>
        <w:t xml:space="preserve">Indien de openbaarheid van archiefbescheiden is beperkt, dan is het de </w:t>
      </w:r>
      <w:r w:rsidR="00302A25">
        <w:t>beheerder van de archiefbewaarplaats</w:t>
      </w:r>
      <w:r>
        <w:t xml:space="preserve"> toegestaan om:</w:t>
      </w:r>
    </w:p>
    <w:p w:rsidR="002018ED" w:rsidRDefault="006019BF" w:rsidP="002018ED">
      <w:pPr>
        <w:pStyle w:val="Lijstalinea"/>
        <w:numPr>
          <w:ilvl w:val="0"/>
          <w:numId w:val="18"/>
        </w:numPr>
      </w:pPr>
      <w:r>
        <w:t>de archiefbescheiden met inachtneming van de beperkingen beschikbaar te stellen</w:t>
      </w:r>
      <w:r w:rsidR="002018ED">
        <w:t>;</w:t>
      </w:r>
    </w:p>
    <w:p w:rsidR="002018ED" w:rsidRDefault="008136E8" w:rsidP="002018ED">
      <w:pPr>
        <w:pStyle w:val="Lijstalinea"/>
        <w:numPr>
          <w:ilvl w:val="0"/>
          <w:numId w:val="18"/>
        </w:numPr>
      </w:pPr>
      <w:ins w:id="9" w:author="Gijsbert Kruithof" w:date="2019-11-21T10:06:00Z">
        <w:r>
          <w:t xml:space="preserve">het initiatief te nemen om over de </w:t>
        </w:r>
      </w:ins>
      <w:commentRangeStart w:id="10"/>
      <w:r w:rsidR="00E97275">
        <w:t xml:space="preserve">beperkingen </w:t>
      </w:r>
      <w:r w:rsidR="002018ED">
        <w:t xml:space="preserve">van de archiefbescheiden </w:t>
      </w:r>
      <w:del w:id="11" w:author="Gijsbert Kruithof" w:date="2019-11-21T10:07:00Z">
        <w:r w:rsidR="00302A25" w:rsidDel="008136E8">
          <w:delText xml:space="preserve">kunnen </w:delText>
        </w:r>
      </w:del>
      <w:r w:rsidR="00694D00">
        <w:t xml:space="preserve">in overleg </w:t>
      </w:r>
      <w:ins w:id="12" w:author="Gijsbert Kruithof" w:date="2019-11-21T10:07:00Z">
        <w:r>
          <w:t xml:space="preserve">te gaan </w:t>
        </w:r>
      </w:ins>
      <w:r w:rsidR="00694D00">
        <w:t>met de zorgdrager</w:t>
      </w:r>
      <w:del w:id="13" w:author="Gijsbert Kruithof" w:date="2019-11-21T10:08:00Z">
        <w:r w:rsidR="00694D00" w:rsidDel="008136E8">
          <w:delText xml:space="preserve"> </w:delText>
        </w:r>
        <w:r w:rsidR="00846DA9" w:rsidDel="008136E8">
          <w:delText>aan te passen</w:delText>
        </w:r>
      </w:del>
      <w:r w:rsidR="002018ED">
        <w:t xml:space="preserve"> bij veranderde </w:t>
      </w:r>
      <w:ins w:id="14" w:author="Gijsbert Kruithof" w:date="2019-11-18T13:30:00Z">
        <w:r w:rsidR="00302A25">
          <w:t xml:space="preserve">inzichten en/of </w:t>
        </w:r>
      </w:ins>
      <w:r w:rsidR="002018ED">
        <w:t>omstandigheden</w:t>
      </w:r>
      <w:ins w:id="15" w:author="Gijsbert Kruithof" w:date="2019-11-21T10:08:00Z">
        <w:r>
          <w:t>. N</w:t>
        </w:r>
      </w:ins>
      <w:del w:id="16" w:author="Gijsbert Kruithof" w:date="2019-11-21T10:08:00Z">
        <w:r w:rsidR="00A843E5" w:rsidDel="008136E8">
          <w:delText xml:space="preserve">, </w:delText>
        </w:r>
        <w:r w:rsidR="00846DA9" w:rsidDel="008136E8">
          <w:delText>n</w:delText>
        </w:r>
      </w:del>
      <w:r w:rsidR="00846DA9">
        <w:t xml:space="preserve">a besluit van </w:t>
      </w:r>
      <w:r w:rsidR="00A843E5">
        <w:t>de zorgdrager</w:t>
      </w:r>
      <w:commentRangeEnd w:id="10"/>
      <w:r w:rsidR="00621239">
        <w:rPr>
          <w:rStyle w:val="Verwijzingopmerking"/>
        </w:rPr>
        <w:commentReference w:id="10"/>
      </w:r>
      <w:ins w:id="17" w:author="Gijsbert Kruithof" w:date="2019-11-21T10:08:00Z">
        <w:r>
          <w:t xml:space="preserve"> kunnen de beperkingen dan eventueel aangepast worden</w:t>
        </w:r>
      </w:ins>
      <w:ins w:id="18" w:author="Gijsbert Kruithof" w:date="2019-11-18T13:31:00Z">
        <w:r w:rsidR="00302A25">
          <w:t>.</w:t>
        </w:r>
      </w:ins>
    </w:p>
    <w:p w:rsidR="00E97275" w:rsidRDefault="00E97275" w:rsidP="00481BBB">
      <w:pPr>
        <w:ind w:left="360"/>
      </w:pPr>
      <w:r>
        <w:t>Indien de openbaarheid van archiefbesch</w:t>
      </w:r>
      <w:r w:rsidR="00302A25">
        <w:t>eiden is beperkt, dan is het de beheerder van de archiefbewaarplaats</w:t>
      </w:r>
      <w:r>
        <w:t xml:space="preserve"> toegestaan om:</w:t>
      </w:r>
    </w:p>
    <w:p w:rsidR="00E97275" w:rsidRDefault="00E97275" w:rsidP="00E97275">
      <w:pPr>
        <w:pStyle w:val="Lijstalinea"/>
        <w:numPr>
          <w:ilvl w:val="0"/>
          <w:numId w:val="18"/>
        </w:numPr>
      </w:pPr>
      <w:r>
        <w:t>in overleg met de zorgdrager en na diens besluit, alsnog beperkingen stellen aan de openbaarheid bij veranderde omstandigheden.</w:t>
      </w:r>
    </w:p>
    <w:p w:rsidR="00083A9C" w:rsidRPr="00083A9C" w:rsidRDefault="00083A9C" w:rsidP="002018ED"/>
    <w:p w:rsidR="00C2137F" w:rsidRDefault="00C2137F" w:rsidP="00C2137F">
      <w:pPr>
        <w:pStyle w:val="Kop3"/>
      </w:pPr>
      <w:bookmarkStart w:id="19" w:name="_Toc24987135"/>
      <w:r>
        <w:t>Algemene verordening gegevensbescherming</w:t>
      </w:r>
      <w:bookmarkEnd w:id="19"/>
    </w:p>
    <w:p w:rsidR="00AC56A6" w:rsidRDefault="00E97275" w:rsidP="00E33E4F">
      <w:r>
        <w:t xml:space="preserve">De Algemene Verordening Gegevensbescherming </w:t>
      </w:r>
      <w:r>
        <w:rPr>
          <w:sz w:val="19"/>
          <w:szCs w:val="19"/>
        </w:rPr>
        <w:t>is van toepassing op de geheel of gedeeltelijk geautomatiseerde verwerking van persoonsgegevens en op de verwerking van persoonsgegevens die in een bestand zijn opgenomen of die bestemd zijn om daarin te worden opgenomen.</w:t>
      </w:r>
      <w:r>
        <w:rPr>
          <w:rStyle w:val="Voetnootmarkering"/>
          <w:sz w:val="19"/>
          <w:szCs w:val="19"/>
        </w:rPr>
        <w:footnoteReference w:id="13"/>
      </w:r>
      <w:r>
        <w:rPr>
          <w:sz w:val="19"/>
          <w:szCs w:val="19"/>
        </w:rPr>
        <w:t xml:space="preserve"> </w:t>
      </w:r>
      <w:ins w:id="20" w:author="Gijsbert Kruithof" w:date="2019-11-18T13:35:00Z">
        <w:r w:rsidR="00FF0C87" w:rsidRPr="00FF0C87">
          <w:rPr>
            <w:szCs w:val="18"/>
          </w:rPr>
          <w:t xml:space="preserve">Het online </w:t>
        </w:r>
        <w:proofErr w:type="spellStart"/>
        <w:r w:rsidR="00FF0C87" w:rsidRPr="00FF0C87">
          <w:rPr>
            <w:szCs w:val="18"/>
          </w:rPr>
          <w:t>beschikbaarstellen</w:t>
        </w:r>
        <w:proofErr w:type="spellEnd"/>
        <w:r w:rsidR="00FF0C87" w:rsidRPr="00FF0C87">
          <w:rPr>
            <w:szCs w:val="18"/>
          </w:rPr>
          <w:t xml:space="preserve"> van archiefbescheiden</w:t>
        </w:r>
      </w:ins>
      <w:del w:id="21" w:author="Gijsbert Kruithof" w:date="2019-11-18T13:36:00Z">
        <w:r w:rsidR="00EA6BFE" w:rsidRPr="00FF0C87" w:rsidDel="00FF0C87">
          <w:rPr>
            <w:sz w:val="19"/>
            <w:szCs w:val="19"/>
          </w:rPr>
          <w:delText>A</w:delText>
        </w:r>
        <w:r w:rsidR="00EA6BFE" w:rsidDel="00FF0C87">
          <w:delText>rchiveren</w:delText>
        </w:r>
      </w:del>
      <w:r w:rsidR="00EA6BFE">
        <w:t xml:space="preserve"> is een vorm van gegevensverwerking. </w:t>
      </w:r>
      <w:r w:rsidR="008B7554">
        <w:t xml:space="preserve">Archiefbescheiden </w:t>
      </w:r>
      <w:r>
        <w:t>vallen onder</w:t>
      </w:r>
      <w:r w:rsidR="008B7554">
        <w:t xml:space="preserve"> de AVG, als ze </w:t>
      </w:r>
      <w:r w:rsidR="00AC56A6">
        <w:t xml:space="preserve">een </w:t>
      </w:r>
      <w:r w:rsidR="008B7554">
        <w:t>gestructureerd</w:t>
      </w:r>
      <w:r w:rsidR="00C552CD">
        <w:t>, samenhangend</w:t>
      </w:r>
      <w:r w:rsidR="008B7554">
        <w:t xml:space="preserve"> </w:t>
      </w:r>
      <w:r w:rsidR="00AC56A6">
        <w:t xml:space="preserve">geheel zijn van </w:t>
      </w:r>
      <w:r w:rsidR="008B7554">
        <w:t xml:space="preserve">gegevens </w:t>
      </w:r>
      <w:r w:rsidR="006019BF">
        <w:t>van nog levende personen</w:t>
      </w:r>
      <w:r>
        <w:t>,</w:t>
      </w:r>
      <w:r w:rsidR="006019BF">
        <w:t xml:space="preserve"> </w:t>
      </w:r>
      <w:r w:rsidR="008B7554">
        <w:t xml:space="preserve">of als er sprake is van </w:t>
      </w:r>
      <w:r w:rsidR="00AC56A6">
        <w:t>een gehee</w:t>
      </w:r>
      <w:r w:rsidR="00307473">
        <w:t>l</w:t>
      </w:r>
      <w:r w:rsidR="00AC56A6">
        <w:t xml:space="preserve"> of gedeeltelijk</w:t>
      </w:r>
      <w:r w:rsidR="008B7554">
        <w:t xml:space="preserve"> geautomatiseerde verwerking van persoonsgegevens. </w:t>
      </w:r>
      <w:r w:rsidR="00AC56A6">
        <w:t>Persoonsgegevens die niet gestructureerd zijn en niet digitaal beschikbaar</w:t>
      </w:r>
      <w:r w:rsidR="00EE09FA">
        <w:t xml:space="preserve"> zijn</w:t>
      </w:r>
      <w:r w:rsidR="00AC56A6">
        <w:t xml:space="preserve">, </w:t>
      </w:r>
      <w:r w:rsidR="00AC56A6">
        <w:lastRenderedPageBreak/>
        <w:t>vallen daarmee niet onder de AVG</w:t>
      </w:r>
      <w:r w:rsidR="00FC421C">
        <w:t>, evenals persoonsgegevens van personen die niet meer in leven zijn</w:t>
      </w:r>
      <w:r w:rsidR="002920CA">
        <w:t>, tenzij herleidbaar tot levende personen en hun privacy schendend.</w:t>
      </w:r>
    </w:p>
    <w:p w:rsidR="00AC56A6" w:rsidRDefault="008C59A3" w:rsidP="00E33E4F">
      <w:r>
        <w:t>Verwerking van persoonsgegevens is alleen toegestaan als daarvoor een geldige grondslag bestaat. Verdere verwerking is slechts bij uitzondering toegestaan. A</w:t>
      </w:r>
      <w:r w:rsidR="008B7554">
        <w:t xml:space="preserve">rchivering in het algemeen belang </w:t>
      </w:r>
      <w:r>
        <w:t>is zo’n</w:t>
      </w:r>
      <w:r w:rsidR="008B7554">
        <w:t xml:space="preserve"> uitzondering</w:t>
      </w:r>
      <w:r>
        <w:t>:</w:t>
      </w:r>
      <w:r w:rsidR="008B7554">
        <w:t xml:space="preserve"> (bijzonder</w:t>
      </w:r>
      <w:r w:rsidR="00AC56A6">
        <w:t>e</w:t>
      </w:r>
      <w:r w:rsidR="001064CC">
        <w:t xml:space="preserve"> en strafrechtelijke</w:t>
      </w:r>
      <w:r w:rsidR="008B7554">
        <w:t xml:space="preserve">) persoonsgegevens </w:t>
      </w:r>
      <w:r>
        <w:t xml:space="preserve">mogen </w:t>
      </w:r>
      <w:r w:rsidR="008B7554">
        <w:t>blijvend bewaard worden</w:t>
      </w:r>
      <w:r w:rsidR="00AC56A6">
        <w:t xml:space="preserve"> indien de archiefvormer een grondslag had voor de verwerking</w:t>
      </w:r>
      <w:r w:rsidR="00307473">
        <w:t xml:space="preserve"> en er technische en organisatorische maatregelen zijn genomen om de gegevens te beschermen</w:t>
      </w:r>
      <w:r w:rsidR="008B7554">
        <w:t>.</w:t>
      </w:r>
      <w:r w:rsidR="00307473">
        <w:rPr>
          <w:rStyle w:val="Voetnootmarkering"/>
        </w:rPr>
        <w:footnoteReference w:id="14"/>
      </w:r>
      <w:r w:rsidR="008B7554">
        <w:t xml:space="preserve"> </w:t>
      </w:r>
    </w:p>
    <w:p w:rsidR="00FC421C" w:rsidRDefault="00FC421C" w:rsidP="00DB02A7">
      <w:r>
        <w:t xml:space="preserve">Indien tot bewaring kan worden overgegaan, dan biedt de Archiefwet de instrumenten om de openbaarheid van deze archiefbescheiden te beperken op grond van de bescherming van de persoonlijke levenssfeer. Wel zal in gevallen de maximale termijn van 75 jaar niet voldoen en </w:t>
      </w:r>
      <w:r w:rsidR="009674BD">
        <w:t xml:space="preserve">kan </w:t>
      </w:r>
      <w:r>
        <w:t>verlenging</w:t>
      </w:r>
      <w:r w:rsidR="009674BD">
        <w:t xml:space="preserve"> (of een langere termijn)</w:t>
      </w:r>
      <w:r>
        <w:t xml:space="preserve"> op grond van de AVG noodzakelijk </w:t>
      </w:r>
      <w:r w:rsidR="009674BD">
        <w:t xml:space="preserve">zijn </w:t>
      </w:r>
      <w:r>
        <w:t>om de persoonlijke levenssfeer afdoende te beschermen.</w:t>
      </w:r>
      <w:r w:rsidR="00307473">
        <w:rPr>
          <w:rStyle w:val="Voetnootmarkering"/>
        </w:rPr>
        <w:footnoteReference w:id="15"/>
      </w:r>
    </w:p>
    <w:p w:rsidR="00290A8B" w:rsidRPr="00462F66" w:rsidRDefault="0027278D" w:rsidP="00E33E4F">
      <w:r>
        <w:t>De</w:t>
      </w:r>
      <w:r w:rsidR="00290A8B">
        <w:t xml:space="preserve"> AVG </w:t>
      </w:r>
      <w:r>
        <w:t xml:space="preserve">vormt </w:t>
      </w:r>
      <w:r w:rsidR="009674BD">
        <w:t xml:space="preserve">samen met de Archiefwet </w:t>
      </w:r>
      <w:r w:rsidR="00290A8B">
        <w:t xml:space="preserve">ook een kader voor de beschikbaarstelling van </w:t>
      </w:r>
      <w:r w:rsidR="00A2631E">
        <w:t xml:space="preserve">archiefbescheiden die </w:t>
      </w:r>
      <w:r w:rsidR="00290A8B">
        <w:t xml:space="preserve">persoonsgegevens </w:t>
      </w:r>
      <w:r w:rsidR="00A2631E">
        <w:t>bevatten</w:t>
      </w:r>
      <w:r w:rsidR="005D1028">
        <w:t xml:space="preserve">. </w:t>
      </w:r>
      <w:r w:rsidR="003E31E3">
        <w:t>A</w:t>
      </w:r>
      <w:r w:rsidR="0004216F">
        <w:t>rchiefbewaarplaats</w:t>
      </w:r>
      <w:r w:rsidR="003E31E3">
        <w:t xml:space="preserve">en hebben een </w:t>
      </w:r>
      <w:r w:rsidR="008C59A3">
        <w:t xml:space="preserve">wettelijke grondslag </w:t>
      </w:r>
      <w:r w:rsidR="003E31E3">
        <w:t xml:space="preserve">voor de beschikbaarstelling </w:t>
      </w:r>
      <w:r w:rsidR="00E177D8">
        <w:t>in hun studiezaal en de</w:t>
      </w:r>
      <w:del w:id="22" w:author="Gijsbert Kruithof" w:date="2019-11-18T13:37:00Z">
        <w:r w:rsidR="00E177D8" w:rsidDel="00FF0C87">
          <w:delText xml:space="preserve"> vervaardiging van kopieën </w:delText>
        </w:r>
        <w:r w:rsidR="003E31E3" w:rsidDel="00FF0C87">
          <w:delText xml:space="preserve">van persoonsgegevens uit </w:delText>
        </w:r>
        <w:r w:rsidR="008D5BDB" w:rsidDel="00FF0C87">
          <w:delText xml:space="preserve">openbare </w:delText>
        </w:r>
        <w:r w:rsidR="003E31E3" w:rsidDel="00FF0C87">
          <w:delText>archiefbescheiden</w:delText>
        </w:r>
      </w:del>
      <w:ins w:id="23" w:author="Gijsbert Kruithof" w:date="2019-11-18T13:37:00Z">
        <w:r w:rsidR="00FF0C87" w:rsidRPr="00FF0C87">
          <w:t xml:space="preserve"> </w:t>
        </w:r>
        <w:r w:rsidR="00FF0C87">
          <w:t>vervaardiging van kopieën van openbare archiefbescheiden, ook als deze persoonsgegevens bevatten</w:t>
        </w:r>
      </w:ins>
      <w:r w:rsidR="003E31E3">
        <w:t>.</w:t>
      </w:r>
      <w:r w:rsidR="00E177D8">
        <w:rPr>
          <w:rStyle w:val="Voetnootmarkering"/>
        </w:rPr>
        <w:footnoteReference w:id="16"/>
      </w:r>
      <w:r w:rsidR="009674BD">
        <w:t>.</w:t>
      </w:r>
      <w:r w:rsidR="003E31E3">
        <w:t xml:space="preserve"> </w:t>
      </w:r>
      <w:r w:rsidR="008D5BDB">
        <w:t>Voor b</w:t>
      </w:r>
      <w:r w:rsidR="003E31E3">
        <w:t xml:space="preserve">eschikbaarstelling online </w:t>
      </w:r>
      <w:r w:rsidR="008D5BDB">
        <w:t>hebben a</w:t>
      </w:r>
      <w:r w:rsidR="0004216F">
        <w:t>rchiefbewaarplaats</w:t>
      </w:r>
      <w:r w:rsidR="008D5BDB">
        <w:t>en geen wettelijke grondslag. Daarom moet dit worden gezien als een nieuwe verwerking, waarvoor een grondslag gezocht moet worden en</w:t>
      </w:r>
      <w:r w:rsidR="003E31E3">
        <w:t xml:space="preserve"> een afweging gemaakt moet worden of – en in welke mate - de privacy van nog levende personen </w:t>
      </w:r>
      <w:r w:rsidR="008D5BDB">
        <w:t xml:space="preserve">daarmee geschonden </w:t>
      </w:r>
      <w:r w:rsidR="003E31E3">
        <w:t xml:space="preserve">wordt. </w:t>
      </w:r>
      <w:del w:id="24" w:author="Gijsbert Kruithof" w:date="2019-11-18T13:37:00Z">
        <w:r w:rsidR="003E31E3" w:rsidDel="00FF0C87">
          <w:delText xml:space="preserve">Hieruit komt naar voren welke vorm van beschikbaarstelling </w:delText>
        </w:r>
        <w:r w:rsidR="000D768B" w:rsidDel="00FF0C87">
          <w:delText xml:space="preserve">en bijbehorende technische en organisatorische </w:delText>
        </w:r>
        <w:r w:rsidR="000D768B" w:rsidRPr="00462F66" w:rsidDel="00FF0C87">
          <w:delText>maatregelen</w:delText>
        </w:r>
        <w:r w:rsidR="000D768B" w:rsidRPr="00462F66" w:rsidDel="00FF0C87">
          <w:rPr>
            <w:rStyle w:val="Voetnootmarkering"/>
          </w:rPr>
          <w:footnoteReference w:id="17"/>
        </w:r>
        <w:r w:rsidR="000D768B" w:rsidRPr="00462F66" w:rsidDel="00FF0C87">
          <w:delText xml:space="preserve"> </w:delText>
        </w:r>
        <w:r w:rsidR="003E31E3" w:rsidRPr="00462F66" w:rsidDel="00FF0C87">
          <w:delText>pas</w:delText>
        </w:r>
        <w:r w:rsidR="000D768B" w:rsidRPr="00462F66" w:rsidDel="00FF0C87">
          <w:delText>sen</w:delText>
        </w:r>
        <w:r w:rsidR="003E31E3" w:rsidRPr="00462F66" w:rsidDel="00FF0C87">
          <w:delText xml:space="preserve"> bij de afweging van de belangen van deze personen tegen het publiek belang.</w:delText>
        </w:r>
        <w:r w:rsidR="009674BD" w:rsidRPr="00462F66" w:rsidDel="00FF0C87">
          <w:delText xml:space="preserve"> </w:delText>
        </w:r>
      </w:del>
      <w:ins w:id="27" w:author="Gijsbert Kruithof" w:date="2019-11-18T13:37:00Z">
        <w:r w:rsidR="00FF0C87">
          <w:t xml:space="preserve">Dat heeft tot gevolg dat in een afweging van belangen van de bescherming van persoonsgegevens ten opzichte van het publieke belang beslist kan worden over de vorm van beschikbaar stellen en de bijbehorende technische en organisatorische passende maatregelen. </w:t>
        </w:r>
      </w:ins>
      <w:r w:rsidR="005D1028" w:rsidRPr="00462F66">
        <w:t xml:space="preserve">Ook kunnen door </w:t>
      </w:r>
      <w:r w:rsidR="003E31E3" w:rsidRPr="00462F66">
        <w:t xml:space="preserve">vorm van </w:t>
      </w:r>
      <w:r w:rsidR="005D1028" w:rsidRPr="00462F66">
        <w:t xml:space="preserve">de beschikbaarstelling archiefbescheiden alsnog onder de AVG worden gebracht, </w:t>
      </w:r>
      <w:r w:rsidR="003A1281" w:rsidRPr="00462F66">
        <w:t xml:space="preserve">indien er daarbij sprake is van geheel of gedeeltelijk geautomatiseerde verwerking. </w:t>
      </w:r>
      <w:r w:rsidR="005D1028" w:rsidRPr="00462F66">
        <w:t xml:space="preserve">Zo </w:t>
      </w:r>
      <w:r w:rsidR="003A1281" w:rsidRPr="00462F66">
        <w:t>val</w:t>
      </w:r>
      <w:r w:rsidR="00EB77B2" w:rsidRPr="00462F66">
        <w:t>len</w:t>
      </w:r>
      <w:r w:rsidR="003A1281" w:rsidRPr="00462F66">
        <w:t xml:space="preserve"> archiefbescheid</w:t>
      </w:r>
      <w:r w:rsidRPr="00462F66">
        <w:t>en</w:t>
      </w:r>
      <w:r w:rsidR="003A1281" w:rsidRPr="00462F66">
        <w:t xml:space="preserve"> d</w:t>
      </w:r>
      <w:r w:rsidR="00EB77B2" w:rsidRPr="00462F66">
        <w:t>ie</w:t>
      </w:r>
      <w:r w:rsidR="003A1281" w:rsidRPr="00462F66">
        <w:t xml:space="preserve"> ongestructureerde persoonsgegevens bevat</w:t>
      </w:r>
      <w:r w:rsidR="00EB77B2" w:rsidRPr="00462F66">
        <w:t>ten</w:t>
      </w:r>
      <w:r w:rsidR="003A1281" w:rsidRPr="00462F66">
        <w:t>, toch onder de Verordening wanneer de tekst doorzoekbaar (gemaakt) is</w:t>
      </w:r>
      <w:r w:rsidR="00A2631E" w:rsidRPr="00462F66">
        <w:t xml:space="preserve"> op een of meerdere persoonsgegevens</w:t>
      </w:r>
      <w:r w:rsidR="003A1281" w:rsidRPr="00462F66">
        <w:t>.</w:t>
      </w:r>
    </w:p>
    <w:p w:rsidR="003E31E3" w:rsidRDefault="005D1028" w:rsidP="003E31E3">
      <w:r w:rsidRPr="00462F66">
        <w:t>Voor</w:t>
      </w:r>
      <w:r w:rsidR="008D5BDB" w:rsidRPr="00462F66">
        <w:t xml:space="preserve"> archiefbescheiden die onder de AVG vallen en die</w:t>
      </w:r>
      <w:r w:rsidRPr="00462F66">
        <w:t xml:space="preserve"> bijzondere persoonsgegevens </w:t>
      </w:r>
      <w:r w:rsidR="008D5BDB" w:rsidRPr="00462F66">
        <w:t>en/of persoonsgegevens van strafrechtelijke</w:t>
      </w:r>
      <w:r w:rsidR="008D5BDB">
        <w:t xml:space="preserve"> aard </w:t>
      </w:r>
      <w:r>
        <w:t>van nog levende personen</w:t>
      </w:r>
      <w:r w:rsidR="008D5BDB">
        <w:t xml:space="preserve"> bevatten,</w:t>
      </w:r>
      <w:r w:rsidR="00FF0C87">
        <w:t xml:space="preserve"> geldt dat deze </w:t>
      </w:r>
      <w:ins w:id="28" w:author="Maarten Zeinstra" w:date="2019-11-11T10:31:00Z">
        <w:r w:rsidR="00BE647A">
          <w:t>niet beschikbaar gesteld mogen worden zolang deze nog persoonsgegevens zijn in de definitie van de AVG</w:t>
        </w:r>
      </w:ins>
      <w:r w:rsidR="00FF0C87">
        <w:t xml:space="preserve"> bevatten.</w:t>
      </w:r>
      <w:r w:rsidR="008D5BDB">
        <w:rPr>
          <w:rStyle w:val="Voetnootmarkering"/>
        </w:rPr>
        <w:footnoteReference w:id="18"/>
      </w:r>
      <w:r w:rsidR="009674BD">
        <w:t xml:space="preserve"> </w:t>
      </w:r>
      <w:r w:rsidR="008D5BDB">
        <w:t xml:space="preserve">De AVG </w:t>
      </w:r>
      <w:r w:rsidR="00E177D8">
        <w:t>voorziet wel in enkele</w:t>
      </w:r>
      <w:r w:rsidR="009674BD">
        <w:t xml:space="preserve"> uitzondering</w:t>
      </w:r>
      <w:r w:rsidR="00506B2A">
        <w:t>en</w:t>
      </w:r>
      <w:r w:rsidR="009674BD">
        <w:t xml:space="preserve">, </w:t>
      </w:r>
      <w:r w:rsidR="009108FA">
        <w:t xml:space="preserve">waaronder </w:t>
      </w:r>
      <w:r w:rsidR="003E31E3">
        <w:t>raadpleging in het kader van historisch of wetenschappelijk onderzoek</w:t>
      </w:r>
      <w:r w:rsidR="00EE09FA">
        <w:t xml:space="preserve"> of toestemming van de betrokkene(n)</w:t>
      </w:r>
      <w:r w:rsidR="003E31E3">
        <w:t>.</w:t>
      </w:r>
      <w:r w:rsidR="009108FA">
        <w:rPr>
          <w:rStyle w:val="Voetnootmarkering"/>
        </w:rPr>
        <w:footnoteReference w:id="19"/>
      </w:r>
      <w:r w:rsidR="009674BD">
        <w:t xml:space="preserve"> Hierbij rust op de </w:t>
      </w:r>
      <w:r w:rsidR="00FF0C87">
        <w:t xml:space="preserve">beheerder van de </w:t>
      </w:r>
      <w:r w:rsidR="009674BD">
        <w:t>a</w:t>
      </w:r>
      <w:r w:rsidR="0004216F">
        <w:t>rchiefbewaarplaats</w:t>
      </w:r>
      <w:r w:rsidR="009674BD">
        <w:t xml:space="preserve"> wel de verantwoordelijkheid om er voor te zorgen dat ook online alleen degenen die aan de voorwaarden voldoen, de stukken kunnen raadplegen.</w:t>
      </w:r>
    </w:p>
    <w:p w:rsidR="00E91667" w:rsidRDefault="00E91667" w:rsidP="003E31E3">
      <w:r>
        <w:t xml:space="preserve">Daarmee is het </w:t>
      </w:r>
      <w:r w:rsidR="00FF0C87">
        <w:t xml:space="preserve">de beheerder van </w:t>
      </w:r>
      <w:r>
        <w:t>een a</w:t>
      </w:r>
      <w:r w:rsidR="0004216F">
        <w:t>rchiefbewaarplaats</w:t>
      </w:r>
      <w:r>
        <w:t xml:space="preserve"> toegestaan om:</w:t>
      </w:r>
    </w:p>
    <w:p w:rsidR="00E91667" w:rsidRDefault="00E91667" w:rsidP="00462F66">
      <w:pPr>
        <w:pStyle w:val="Lijstalinea"/>
        <w:numPr>
          <w:ilvl w:val="0"/>
          <w:numId w:val="18"/>
        </w:numPr>
      </w:pPr>
      <w:r>
        <w:t>archiefbescheiden met persoonsgegevens te beheren en bewaren;</w:t>
      </w:r>
    </w:p>
    <w:p w:rsidR="00E91667" w:rsidRDefault="00E91667" w:rsidP="00462F66">
      <w:pPr>
        <w:pStyle w:val="Lijstalinea"/>
        <w:numPr>
          <w:ilvl w:val="0"/>
          <w:numId w:val="18"/>
        </w:numPr>
      </w:pPr>
      <w:r>
        <w:lastRenderedPageBreak/>
        <w:t>archiefbescheiden met persoonsgegevens beschikbaar te stellen in de studiezaal, tenzij het bijzondere persoonsgegevens of persoonsgegevens van strafrechtelijke aard betreft;</w:t>
      </w:r>
    </w:p>
    <w:p w:rsidR="005A14A0" w:rsidRDefault="00E91667" w:rsidP="00462F66">
      <w:pPr>
        <w:pStyle w:val="Lijstalinea"/>
        <w:numPr>
          <w:ilvl w:val="0"/>
          <w:numId w:val="18"/>
        </w:numPr>
      </w:pPr>
      <w:r>
        <w:t>archiefbescheiden met persoonsgegevens online beschikbaar te stellen als</w:t>
      </w:r>
      <w:r w:rsidR="005A14A0">
        <w:t>:</w:t>
      </w:r>
    </w:p>
    <w:p w:rsidR="005A14A0" w:rsidRDefault="005A14A0" w:rsidP="00462F66">
      <w:pPr>
        <w:pStyle w:val="Lijstalinea"/>
        <w:numPr>
          <w:ilvl w:val="1"/>
          <w:numId w:val="18"/>
        </w:numPr>
      </w:pPr>
      <w:r>
        <w:t>het geen bijzondere persoonsgegevens of persoonsgegevens van strafrechtelijke aard betreft;</w:t>
      </w:r>
    </w:p>
    <w:p w:rsidR="005A14A0" w:rsidRDefault="005A14A0" w:rsidP="00462F66">
      <w:pPr>
        <w:pStyle w:val="Lijstalinea"/>
        <w:numPr>
          <w:ilvl w:val="1"/>
          <w:numId w:val="18"/>
        </w:numPr>
      </w:pPr>
      <w:r>
        <w:t>er een grondslag voor beschikbaarstelling is;</w:t>
      </w:r>
    </w:p>
    <w:p w:rsidR="005A14A0" w:rsidRDefault="005A14A0" w:rsidP="00462F66">
      <w:pPr>
        <w:pStyle w:val="Lijstalinea"/>
        <w:numPr>
          <w:ilvl w:val="1"/>
          <w:numId w:val="18"/>
        </w:numPr>
      </w:pPr>
      <w:r>
        <w:t>de belangen van het publiek zijn afgewogen tegen die van de betrokkene(n) en zwaarder zijn bevonden;</w:t>
      </w:r>
    </w:p>
    <w:p w:rsidR="005A14A0" w:rsidRDefault="005A14A0" w:rsidP="00462F66">
      <w:pPr>
        <w:pStyle w:val="Lijstalinea"/>
        <w:numPr>
          <w:ilvl w:val="1"/>
          <w:numId w:val="18"/>
        </w:numPr>
      </w:pPr>
      <w:r>
        <w:t>er passende waarborgen (technische en organisatorische maatregelen) getroffen zijn om de belangen van de betrokkene(n) te beschermen.</w:t>
      </w:r>
    </w:p>
    <w:p w:rsidR="00EB77B2" w:rsidRDefault="00EB77B2" w:rsidP="00EB77B2"/>
    <w:p w:rsidR="005D1028" w:rsidRDefault="005D1028" w:rsidP="005D1028"/>
    <w:p w:rsidR="004F31CC" w:rsidRDefault="004F31CC" w:rsidP="0074000B">
      <w:pPr>
        <w:pStyle w:val="Kop3"/>
      </w:pPr>
      <w:bookmarkStart w:id="29" w:name="_Toc24987136"/>
      <w:r>
        <w:t>Auteurswet</w:t>
      </w:r>
      <w:bookmarkEnd w:id="29"/>
    </w:p>
    <w:p w:rsidR="004D00B9" w:rsidRDefault="004D00B9">
      <w:r>
        <w:t xml:space="preserve">In de Auteurswet </w:t>
      </w:r>
      <w:r w:rsidR="00685517">
        <w:t>(</w:t>
      </w:r>
      <w:proofErr w:type="spellStart"/>
      <w:r w:rsidR="00685517">
        <w:t>Aw</w:t>
      </w:r>
      <w:proofErr w:type="spellEnd"/>
      <w:r w:rsidR="00685517">
        <w:t xml:space="preserve">) </w:t>
      </w:r>
      <w:r>
        <w:t xml:space="preserve">is vastgelegd </w:t>
      </w:r>
      <w:r w:rsidR="00DE02EB">
        <w:t xml:space="preserve">onder welke voorwaarden </w:t>
      </w:r>
      <w:r w:rsidR="00513DDC">
        <w:t>er</w:t>
      </w:r>
      <w:r>
        <w:t xml:space="preserve"> auteursrecht </w:t>
      </w:r>
      <w:r w:rsidR="00513DDC">
        <w:t>rust</w:t>
      </w:r>
      <w:r>
        <w:t xml:space="preserve"> op het resultaat van een creatieve inspanning. In principe valt </w:t>
      </w:r>
      <w:r w:rsidR="00513DDC">
        <w:t>dit</w:t>
      </w:r>
      <w:r>
        <w:t xml:space="preserve"> recht toe aan de persoon die </w:t>
      </w:r>
      <w:r w:rsidR="00DE02EB">
        <w:t>deze</w:t>
      </w:r>
      <w:r>
        <w:t xml:space="preserve"> </w:t>
      </w:r>
      <w:r w:rsidR="00513DDC">
        <w:t xml:space="preserve">inspanning </w:t>
      </w:r>
      <w:r>
        <w:t xml:space="preserve">geleverd heeft, tenzij deze ten tijde </w:t>
      </w:r>
      <w:r w:rsidR="00DE02EB">
        <w:t>daarvan</w:t>
      </w:r>
      <w:r>
        <w:t xml:space="preserve"> in </w:t>
      </w:r>
      <w:r w:rsidR="00B0746A">
        <w:t>loon</w:t>
      </w:r>
      <w:r w:rsidRPr="00B0746A">
        <w:t>dienst</w:t>
      </w:r>
      <w:r>
        <w:t xml:space="preserve"> was van </w:t>
      </w:r>
      <w:r w:rsidR="00DE02EB">
        <w:t>een organisatie</w:t>
      </w:r>
      <w:r>
        <w:t xml:space="preserve">. In dat laatste geval berust het auteursrecht bij de </w:t>
      </w:r>
      <w:r w:rsidR="001E23C1">
        <w:t>werkgever</w:t>
      </w:r>
      <w:r w:rsidR="0027278D">
        <w:t>, t</w:t>
      </w:r>
      <w:r w:rsidR="009674BD">
        <w:t>enzij hierover andere afspraken zijn gemaakt.</w:t>
      </w:r>
    </w:p>
    <w:p w:rsidR="00DE02EB" w:rsidRDefault="001863C4">
      <w:r>
        <w:t xml:space="preserve">Het auteursrecht </w:t>
      </w:r>
      <w:r w:rsidR="008051D0">
        <w:t>valt</w:t>
      </w:r>
      <w:r>
        <w:t xml:space="preserve"> uit</w:t>
      </w:r>
      <w:r w:rsidR="008051D0">
        <w:t xml:space="preserve">een in </w:t>
      </w:r>
      <w:r>
        <w:t>exploitatie- en persoonlijkheidsrechten</w:t>
      </w:r>
      <w:r>
        <w:rPr>
          <w:rStyle w:val="Voetnootmarkering"/>
        </w:rPr>
        <w:footnoteReference w:id="20"/>
      </w:r>
      <w:r>
        <w:t>. Een auteursrechthouder kan de exploitatierechten overdragen aan een derde partij, maar voor het persoonlijkheidsrecht is dit niet mogelijk. Wel kan een auteursrechthouder afstand doen</w:t>
      </w:r>
      <w:r w:rsidR="006B010C">
        <w:t xml:space="preserve"> van de persoonlijkheidsrechten, bijvoorbeeld middels een </w:t>
      </w:r>
      <w:r w:rsidR="00885F22">
        <w:t>licentie</w:t>
      </w:r>
      <w:r w:rsidR="006B16F4">
        <w:t xml:space="preserve"> of een verklaring</w:t>
      </w:r>
      <w:r w:rsidR="008051D0">
        <w:t>.</w:t>
      </w:r>
      <w:r w:rsidR="00885F22">
        <w:rPr>
          <w:rStyle w:val="Voetnootmarkering"/>
        </w:rPr>
        <w:footnoteReference w:id="21"/>
      </w:r>
    </w:p>
    <w:p w:rsidR="00885F22" w:rsidRDefault="0074000B">
      <w:r>
        <w:t xml:space="preserve">Wanneer </w:t>
      </w:r>
      <w:r w:rsidR="00885F22">
        <w:t xml:space="preserve">de vervaardiger zelf de exploitatierechten bezit, dan vervallen deze rechten </w:t>
      </w:r>
      <w:r w:rsidR="000D49E3">
        <w:t xml:space="preserve">op 1 januari </w:t>
      </w:r>
      <w:r w:rsidR="00885F22">
        <w:t xml:space="preserve">70 jaar </w:t>
      </w:r>
      <w:ins w:id="30" w:author="Maarten Zeinstra" w:date="2019-11-11T10:33:00Z">
        <w:r w:rsidR="000D49E3">
          <w:t>volgend het jaar van</w:t>
        </w:r>
      </w:ins>
      <w:r w:rsidR="00885F22">
        <w:t xml:space="preserve"> overlijden van deze persoon. Indien het auteursrecht </w:t>
      </w:r>
      <w:ins w:id="31" w:author="Maarten Zeinstra" w:date="2019-11-11T10:34:00Z">
        <w:r w:rsidR="000D49E3">
          <w:t>werk gemaakt is in loondienst van een organisatie</w:t>
        </w:r>
      </w:ins>
      <w:r w:rsidR="00FF0C87">
        <w:t xml:space="preserve"> waar</w:t>
      </w:r>
      <w:r w:rsidR="00885F22">
        <w:t>bij (</w:t>
      </w:r>
      <w:proofErr w:type="spellStart"/>
      <w:r w:rsidR="00885F22">
        <w:t>arbeids</w:t>
      </w:r>
      <w:proofErr w:type="spellEnd"/>
      <w:r w:rsidR="00885F22">
        <w:t>)contract is overgegaan op een werk- of opdrachtgever, dan verloopt het 70 jaar na openbaarmaking.</w:t>
      </w:r>
      <w:r w:rsidR="006B16F4">
        <w:rPr>
          <w:rStyle w:val="Voetnootmarkering"/>
        </w:rPr>
        <w:footnoteReference w:id="22"/>
      </w:r>
      <w:r w:rsidR="00885F22">
        <w:t xml:space="preserve"> De persoonlijkheidsrechten vervallen direct bij overlijden van de maker, tenzij deze bij testament expliciet zijn toegewezen aan een persoon. </w:t>
      </w:r>
      <w:r w:rsidR="0064606C">
        <w:t>Ook dan</w:t>
      </w:r>
      <w:r w:rsidR="00885F22">
        <w:t xml:space="preserve"> </w:t>
      </w:r>
      <w:r w:rsidR="0064606C">
        <w:t>geldt eveneens de termijn van 70 jaar na overlijden van de vervaardiger</w:t>
      </w:r>
      <w:r w:rsidR="00C97E06">
        <w:rPr>
          <w:rStyle w:val="Voetnootmarkering"/>
        </w:rPr>
        <w:footnoteReference w:id="23"/>
      </w:r>
      <w:r w:rsidR="0064606C">
        <w:t>.</w:t>
      </w:r>
    </w:p>
    <w:p w:rsidR="008051D0" w:rsidRDefault="00FF0C87">
      <w:r>
        <w:t>De beheerder van e</w:t>
      </w:r>
      <w:r w:rsidR="008051D0">
        <w:t>en a</w:t>
      </w:r>
      <w:r w:rsidR="0004216F">
        <w:t>rchiefbewaarplaats</w:t>
      </w:r>
      <w:r w:rsidR="008051D0">
        <w:t xml:space="preserve"> bezit in beginsel </w:t>
      </w:r>
      <w:r w:rsidR="0043134B">
        <w:t>geen</w:t>
      </w:r>
      <w:r w:rsidR="00A727A1">
        <w:t xml:space="preserve"> </w:t>
      </w:r>
      <w:r w:rsidR="008051D0">
        <w:t xml:space="preserve">auteursrechten op creatieve werken die </w:t>
      </w:r>
      <w:r w:rsidR="00A727A1">
        <w:t>in de archiefbewaarplaats berusten</w:t>
      </w:r>
      <w:r w:rsidR="008051D0">
        <w:t xml:space="preserve">. Alleen </w:t>
      </w:r>
      <w:r w:rsidR="00A727A1">
        <w:t xml:space="preserve">rechten op werken die door medewerkers in dienstverband zijn vervaardigd, vallen toe aan de instelling. Daarnaast kan </w:t>
      </w:r>
      <w:r w:rsidR="00EE09FA">
        <w:t>de auteursrecht</w:t>
      </w:r>
      <w:r>
        <w:t>hebbende</w:t>
      </w:r>
      <w:r w:rsidR="0027278D">
        <w:t xml:space="preserve"> </w:t>
      </w:r>
      <w:r w:rsidR="008051D0">
        <w:t xml:space="preserve">de exploitatierechten </w:t>
      </w:r>
      <w:r w:rsidR="00A2312B">
        <w:t xml:space="preserve">middels een schriftelijke overeenkomst </w:t>
      </w:r>
      <w:r w:rsidR="008051D0">
        <w:t>overdragen aan de instelling.</w:t>
      </w:r>
      <w:r w:rsidR="008E3C24">
        <w:t xml:space="preserve"> Ook kan </w:t>
      </w:r>
      <w:r w:rsidR="0043134B">
        <w:t xml:space="preserve">deze </w:t>
      </w:r>
      <w:r w:rsidR="008E3C24">
        <w:t xml:space="preserve">op dat moment afstand doen van zijn persoonlijkheidsrechten. Indien de </w:t>
      </w:r>
      <w:del w:id="32" w:author="Gijsbert Kruithof" w:date="2019-11-18T13:41:00Z">
        <w:r w:rsidR="00A2312B" w:rsidDel="00FF0C87">
          <w:delText>auteursrech</w:delText>
        </w:r>
        <w:r w:rsidR="00A2312B" w:rsidRPr="00FF0C87" w:rsidDel="00FF0C87">
          <w:delText>thouder</w:delText>
        </w:r>
        <w:r w:rsidR="00A727A1" w:rsidDel="00FF0C87">
          <w:delText xml:space="preserve"> </w:delText>
        </w:r>
      </w:del>
      <w:ins w:id="33" w:author="Gijsbert Kruithof" w:date="2019-11-18T13:41:00Z">
        <w:r>
          <w:t xml:space="preserve">auteursrechthebbende </w:t>
        </w:r>
      </w:ins>
      <w:r w:rsidR="008E3C24">
        <w:t xml:space="preserve">de rechten niet wenst over te dragen of hiervan afstand te doen, dan </w:t>
      </w:r>
      <w:r w:rsidR="00F01719">
        <w:t>kunnen</w:t>
      </w:r>
      <w:r w:rsidR="008E3C24">
        <w:t xml:space="preserve"> de instelling en de </w:t>
      </w:r>
      <w:r w:rsidR="00A2312B">
        <w:t>auteursrechthouder</w:t>
      </w:r>
      <w:r w:rsidR="00A727A1">
        <w:t xml:space="preserve"> </w:t>
      </w:r>
      <w:r w:rsidR="008E3C24">
        <w:t xml:space="preserve">onderling </w:t>
      </w:r>
      <w:r w:rsidR="00F01715">
        <w:t>een licentie</w:t>
      </w:r>
      <w:r w:rsidR="00A2312B">
        <w:t>overeenkomst</w:t>
      </w:r>
      <w:r w:rsidR="00F01715">
        <w:t xml:space="preserve"> </w:t>
      </w:r>
      <w:r w:rsidR="00A2312B">
        <w:t>afsluiten</w:t>
      </w:r>
      <w:r w:rsidR="00F01715">
        <w:t xml:space="preserve">, waarin wordt </w:t>
      </w:r>
      <w:r w:rsidR="00F01719">
        <w:t>vastgelegd</w:t>
      </w:r>
      <w:r w:rsidR="00F01715">
        <w:t xml:space="preserve"> onder welke voorwaarden de auteursrechth</w:t>
      </w:r>
      <w:r w:rsidR="00A2312B">
        <w:t>ouder</w:t>
      </w:r>
      <w:r w:rsidR="00F01715">
        <w:t xml:space="preserve"> zijn rechten niet zal uitoefenen.</w:t>
      </w:r>
    </w:p>
    <w:p w:rsidR="00F01715" w:rsidDel="008136E8" w:rsidRDefault="00F01715">
      <w:pPr>
        <w:rPr>
          <w:del w:id="34" w:author="Gijsbert Kruithof" w:date="2019-11-21T10:10:00Z"/>
        </w:rPr>
      </w:pPr>
      <w:commentRangeStart w:id="35"/>
      <w:commentRangeStart w:id="36"/>
      <w:del w:id="37" w:author="Gijsbert Kruithof" w:date="2019-11-21T10:10:00Z">
        <w:r w:rsidDel="008136E8">
          <w:delText>Een a</w:delText>
        </w:r>
        <w:r w:rsidR="0004216F" w:rsidDel="008136E8">
          <w:delText>rchiefbewaarplaats</w:delText>
        </w:r>
        <w:r w:rsidDel="008136E8">
          <w:delText xml:space="preserve"> mag werken waarvan het de exploitatierechten niet bezit</w:delText>
        </w:r>
        <w:r w:rsidR="004316E9" w:rsidDel="008136E8">
          <w:delText xml:space="preserve"> -</w:delText>
        </w:r>
        <w:r w:rsidDel="008136E8">
          <w:delText xml:space="preserve"> of waarvan publicatie geen onderdeel uitmaakt van de licentievoorwaarden die</w:delText>
        </w:r>
      </w:del>
    </w:p>
    <w:p w:rsidR="00F01715" w:rsidRDefault="00F01715">
      <w:del w:id="38" w:author="Gijsbert Kruithof" w:date="2019-11-21T10:10:00Z">
        <w:r w:rsidDel="008136E8">
          <w:delText>de auteursrechth</w:delText>
        </w:r>
        <w:r w:rsidR="00A2312B" w:rsidDel="008136E8">
          <w:delText>ouder</w:delText>
        </w:r>
        <w:r w:rsidDel="008136E8">
          <w:delText xml:space="preserve"> en de instelling hebben afgespr</w:delText>
        </w:r>
        <w:r w:rsidR="004316E9" w:rsidDel="008136E8">
          <w:delText>oken -</w:delText>
        </w:r>
        <w:r w:rsidDel="008136E8">
          <w:delText xml:space="preserve"> niet </w:delText>
        </w:r>
        <w:r w:rsidR="00A2312B" w:rsidDel="008136E8">
          <w:delText>beschikbaarstellen voor raadpleging en gebruik</w:delText>
        </w:r>
        <w:r w:rsidR="002920CA" w:rsidDel="008136E8">
          <w:delText>, tenzij de auteursrechthebbende een met publieke taak belaste instelling is</w:delText>
        </w:r>
        <w:r w:rsidR="007A1880" w:rsidDel="008136E8">
          <w:delText xml:space="preserve"> in</w:delText>
        </w:r>
        <w:r w:rsidR="002920CA" w:rsidDel="008136E8">
          <w:delText xml:space="preserve"> de zin van de Who</w:delText>
        </w:r>
      </w:del>
      <w:commentRangeEnd w:id="35"/>
      <w:r w:rsidR="00A60717">
        <w:rPr>
          <w:rStyle w:val="Verwijzingopmerking"/>
        </w:rPr>
        <w:commentReference w:id="35"/>
      </w:r>
      <w:commentRangeEnd w:id="36"/>
      <w:r w:rsidR="00BD1F16">
        <w:rPr>
          <w:rStyle w:val="Verwijzingopmerking"/>
        </w:rPr>
        <w:commentReference w:id="36"/>
      </w:r>
      <w:r w:rsidR="009674BD">
        <w:t>.</w:t>
      </w:r>
      <w:ins w:id="39" w:author="Gijsbert Kruithof" w:date="2019-11-21T11:04:00Z">
        <w:r w:rsidR="0056493E" w:rsidRPr="0056493E">
          <w:rPr>
            <w:rFonts w:ascii="Calibri" w:hAnsi="Calibri"/>
            <w:sz w:val="22"/>
            <w:szCs w:val="22"/>
            <w:lang w:val="en-US"/>
          </w:rPr>
          <w:t xml:space="preserve"> </w:t>
        </w:r>
        <w:proofErr w:type="spellStart"/>
        <w:r w:rsidR="0056493E">
          <w:rPr>
            <w:rFonts w:ascii="Calibri" w:hAnsi="Calibri"/>
            <w:sz w:val="22"/>
            <w:szCs w:val="22"/>
            <w:lang w:val="en-US"/>
          </w:rPr>
          <w:t>Een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archiefbewaarplaats</w:t>
        </w:r>
        <w:proofErr w:type="spellEnd"/>
        <w:r w:rsidR="0056493E">
          <w:rPr>
            <w:rFonts w:ascii="Calibri" w:hAnsi="Calibri"/>
            <w:sz w:val="22"/>
            <w:szCs w:val="22"/>
            <w:lang w:val="en-US"/>
          </w:rPr>
          <w:t xml:space="preserve"> mag </w:t>
        </w:r>
        <w:proofErr w:type="spellStart"/>
        <w:r w:rsidR="0056493E">
          <w:rPr>
            <w:rFonts w:ascii="Calibri" w:hAnsi="Calibri"/>
            <w:sz w:val="22"/>
            <w:szCs w:val="22"/>
            <w:lang w:val="en-US"/>
          </w:rPr>
          <w:t>werken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waarvan</w:t>
        </w:r>
        <w:proofErr w:type="spellEnd"/>
        <w:r w:rsidR="0056493E">
          <w:rPr>
            <w:rFonts w:ascii="Calibri" w:hAnsi="Calibri"/>
            <w:sz w:val="22"/>
            <w:szCs w:val="22"/>
            <w:lang w:val="en-US"/>
          </w:rPr>
          <w:t xml:space="preserve"> het de </w:t>
        </w:r>
        <w:proofErr w:type="spellStart"/>
        <w:r w:rsidR="0056493E">
          <w:rPr>
            <w:rFonts w:ascii="Calibri" w:hAnsi="Calibri"/>
            <w:sz w:val="22"/>
            <w:szCs w:val="22"/>
            <w:lang w:val="en-US"/>
          </w:rPr>
          <w:t>exploitatierechten</w:t>
        </w:r>
        <w:proofErr w:type="spellEnd"/>
        <w:r w:rsidR="0056493E">
          <w:rPr>
            <w:rFonts w:ascii="Calibri" w:hAnsi="Calibri"/>
            <w:sz w:val="22"/>
            <w:szCs w:val="22"/>
            <w:lang w:val="en-US"/>
          </w:rPr>
          <w:t> </w:t>
        </w:r>
        <w:proofErr w:type="spellStart"/>
        <w:r w:rsidR="0056493E">
          <w:rPr>
            <w:rFonts w:ascii="Calibri" w:hAnsi="Calibri"/>
            <w:i/>
            <w:iCs/>
            <w:sz w:val="22"/>
            <w:szCs w:val="22"/>
            <w:lang w:val="en-US"/>
          </w:rPr>
          <w:t>niet</w:t>
        </w:r>
        <w:proofErr w:type="spellEnd"/>
        <w:r w:rsidR="0056493E">
          <w:rPr>
            <w:rFonts w:ascii="Calibri" w:hAnsi="Calibri"/>
            <w:sz w:val="22"/>
            <w:szCs w:val="22"/>
            <w:lang w:val="en-US"/>
          </w:rPr>
          <w:t> </w:t>
        </w:r>
        <w:proofErr w:type="spellStart"/>
        <w:r w:rsidR="0056493E">
          <w:rPr>
            <w:rFonts w:ascii="Calibri" w:hAnsi="Calibri"/>
            <w:sz w:val="22"/>
            <w:szCs w:val="22"/>
            <w:lang w:val="en-US"/>
          </w:rPr>
          <w:t>bezit</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niet</w:t>
        </w:r>
        <w:proofErr w:type="spellEnd"/>
        <w:r w:rsidR="0056493E">
          <w:rPr>
            <w:rFonts w:ascii="Calibri" w:hAnsi="Calibri"/>
            <w:sz w:val="22"/>
            <w:szCs w:val="22"/>
            <w:lang w:val="en-US"/>
          </w:rPr>
          <w:t xml:space="preserve"> online </w:t>
        </w:r>
        <w:proofErr w:type="spellStart"/>
        <w:r w:rsidR="0056493E">
          <w:rPr>
            <w:rFonts w:ascii="Calibri" w:hAnsi="Calibri"/>
            <w:sz w:val="22"/>
            <w:szCs w:val="22"/>
            <w:lang w:val="en-US"/>
          </w:rPr>
          <w:t>beschikbaarstellen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Daarvoor</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lastRenderedPageBreak/>
          <w:t>heeft</w:t>
        </w:r>
        <w:proofErr w:type="spellEnd"/>
        <w:r w:rsidR="0056493E">
          <w:rPr>
            <w:rFonts w:ascii="Calibri" w:hAnsi="Calibri"/>
            <w:sz w:val="22"/>
            <w:szCs w:val="22"/>
            <w:lang w:val="en-US"/>
          </w:rPr>
          <w:t xml:space="preserve"> het </w:t>
        </w:r>
        <w:proofErr w:type="spellStart"/>
        <w:r w:rsidR="0056493E">
          <w:rPr>
            <w:rFonts w:ascii="Calibri" w:hAnsi="Calibri"/>
            <w:sz w:val="22"/>
            <w:szCs w:val="22"/>
            <w:lang w:val="en-US"/>
          </w:rPr>
          <w:t>toestemming</w:t>
        </w:r>
        <w:proofErr w:type="spellEnd"/>
        <w:r w:rsidR="0056493E">
          <w:rPr>
            <w:rFonts w:ascii="Calibri" w:hAnsi="Calibri"/>
            <w:sz w:val="22"/>
            <w:szCs w:val="22"/>
            <w:lang w:val="en-US"/>
          </w:rPr>
          <w:t xml:space="preserve"> van de </w:t>
        </w:r>
        <w:proofErr w:type="spellStart"/>
        <w:r w:rsidR="0056493E">
          <w:rPr>
            <w:rFonts w:ascii="Calibri" w:hAnsi="Calibri"/>
            <w:sz w:val="22"/>
            <w:szCs w:val="22"/>
            <w:lang w:val="en-US"/>
          </w:rPr>
          <w:t>rechthebbende</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nodig</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bijvoorbeeld</w:t>
        </w:r>
        <w:proofErr w:type="spellEnd"/>
        <w:r w:rsidR="0056493E">
          <w:rPr>
            <w:rFonts w:ascii="Calibri" w:hAnsi="Calibri"/>
            <w:sz w:val="22"/>
            <w:szCs w:val="22"/>
            <w:lang w:val="en-US"/>
          </w:rPr>
          <w:t xml:space="preserve"> in de </w:t>
        </w:r>
        <w:proofErr w:type="spellStart"/>
        <w:r w:rsidR="0056493E">
          <w:rPr>
            <w:rFonts w:ascii="Calibri" w:hAnsi="Calibri"/>
            <w:sz w:val="22"/>
            <w:szCs w:val="22"/>
            <w:lang w:val="en-US"/>
          </w:rPr>
          <w:t>vorm</w:t>
        </w:r>
        <w:proofErr w:type="spellEnd"/>
        <w:r w:rsidR="0056493E">
          <w:rPr>
            <w:rFonts w:ascii="Calibri" w:hAnsi="Calibri"/>
            <w:sz w:val="22"/>
            <w:szCs w:val="22"/>
            <w:lang w:val="en-US"/>
          </w:rPr>
          <w:t xml:space="preserve"> van </w:t>
        </w:r>
        <w:proofErr w:type="spellStart"/>
        <w:r w:rsidR="0056493E">
          <w:rPr>
            <w:rFonts w:ascii="Calibri" w:hAnsi="Calibri"/>
            <w:sz w:val="22"/>
            <w:szCs w:val="22"/>
            <w:lang w:val="en-US"/>
          </w:rPr>
          <w:t>een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licentie</w:t>
        </w:r>
        <w:proofErr w:type="spellEnd"/>
        <w:r w:rsidR="0056493E">
          <w:rPr>
            <w:rFonts w:ascii="Calibri" w:hAnsi="Calibri"/>
            <w:sz w:val="22"/>
            <w:szCs w:val="22"/>
            <w:lang w:val="en-US"/>
          </w:rPr>
          <w:t xml:space="preserve"> of </w:t>
        </w:r>
        <w:proofErr w:type="spellStart"/>
        <w:r w:rsidR="0056493E">
          <w:rPr>
            <w:rFonts w:ascii="Calibri" w:hAnsi="Calibri"/>
            <w:sz w:val="22"/>
            <w:szCs w:val="22"/>
            <w:lang w:val="en-US"/>
          </w:rPr>
          <w:t>overeenkomst</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Voor</w:t>
        </w:r>
        <w:proofErr w:type="spellEnd"/>
        <w:r w:rsidR="0056493E">
          <w:rPr>
            <w:rFonts w:ascii="Calibri" w:hAnsi="Calibri"/>
            <w:sz w:val="22"/>
            <w:szCs w:val="22"/>
            <w:lang w:val="en-US"/>
          </w:rPr>
          <w:t xml:space="preserve"> de online </w:t>
        </w:r>
        <w:proofErr w:type="spellStart"/>
        <w:r w:rsidR="0056493E">
          <w:rPr>
            <w:rFonts w:ascii="Calibri" w:hAnsi="Calibri"/>
            <w:sz w:val="22"/>
            <w:szCs w:val="22"/>
            <w:lang w:val="en-US"/>
          </w:rPr>
          <w:t>beschikbaarstelling</w:t>
        </w:r>
        <w:proofErr w:type="spellEnd"/>
        <w:r w:rsidR="0056493E">
          <w:rPr>
            <w:rFonts w:ascii="Calibri" w:hAnsi="Calibri"/>
            <w:sz w:val="22"/>
            <w:szCs w:val="22"/>
            <w:lang w:val="en-US"/>
          </w:rPr>
          <w:t xml:space="preserve"> van </w:t>
        </w:r>
        <w:proofErr w:type="spellStart"/>
        <w:r w:rsidR="0056493E">
          <w:rPr>
            <w:rFonts w:ascii="Calibri" w:hAnsi="Calibri"/>
            <w:sz w:val="22"/>
            <w:szCs w:val="22"/>
            <w:lang w:val="en-US"/>
          </w:rPr>
          <w:t>werken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waarvan</w:t>
        </w:r>
        <w:proofErr w:type="spellEnd"/>
        <w:r w:rsidR="0056493E">
          <w:rPr>
            <w:rFonts w:ascii="Calibri" w:hAnsi="Calibri"/>
            <w:sz w:val="22"/>
            <w:szCs w:val="22"/>
            <w:lang w:val="en-US"/>
          </w:rPr>
          <w:t xml:space="preserve"> de makers </w:t>
        </w:r>
        <w:proofErr w:type="spellStart"/>
        <w:r w:rsidR="0056493E">
          <w:rPr>
            <w:rFonts w:ascii="Calibri" w:hAnsi="Calibri"/>
            <w:sz w:val="22"/>
            <w:szCs w:val="22"/>
            <w:lang w:val="en-US"/>
          </w:rPr>
          <w:t>een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instelling</w:t>
        </w:r>
        <w:proofErr w:type="spellEnd"/>
        <w:r w:rsidR="0056493E">
          <w:rPr>
            <w:rFonts w:ascii="Calibri" w:hAnsi="Calibri"/>
            <w:sz w:val="22"/>
            <w:szCs w:val="22"/>
            <w:lang w:val="en-US"/>
          </w:rPr>
          <w:t xml:space="preserve"> is die </w:t>
        </w:r>
        <w:proofErr w:type="spellStart"/>
        <w:r w:rsidR="0056493E">
          <w:rPr>
            <w:rFonts w:ascii="Calibri" w:hAnsi="Calibri"/>
            <w:sz w:val="22"/>
            <w:szCs w:val="22"/>
            <w:lang w:val="en-US"/>
          </w:rPr>
          <w:t>belast</w:t>
        </w:r>
        <w:proofErr w:type="spellEnd"/>
        <w:r w:rsidR="0056493E">
          <w:rPr>
            <w:rFonts w:ascii="Calibri" w:hAnsi="Calibri"/>
            <w:sz w:val="22"/>
            <w:szCs w:val="22"/>
            <w:lang w:val="en-US"/>
          </w:rPr>
          <w:t xml:space="preserve"> is met </w:t>
        </w:r>
        <w:proofErr w:type="spellStart"/>
        <w:r w:rsidR="0056493E">
          <w:rPr>
            <w:rFonts w:ascii="Calibri" w:hAnsi="Calibri"/>
            <w:sz w:val="22"/>
            <w:szCs w:val="22"/>
            <w:lang w:val="en-US"/>
          </w:rPr>
          <w:t>een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publieke</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taak</w:t>
        </w:r>
        <w:proofErr w:type="spellEnd"/>
        <w:r w:rsidR="0056493E">
          <w:rPr>
            <w:rFonts w:ascii="Calibri" w:hAnsi="Calibri"/>
            <w:sz w:val="22"/>
            <w:szCs w:val="22"/>
            <w:lang w:val="en-US"/>
          </w:rPr>
          <w:t xml:space="preserve"> in de zin van de Who is </w:t>
        </w:r>
        <w:proofErr w:type="spellStart"/>
        <w:r w:rsidR="0056493E">
          <w:rPr>
            <w:rFonts w:ascii="Calibri" w:hAnsi="Calibri"/>
            <w:sz w:val="22"/>
            <w:szCs w:val="22"/>
            <w:lang w:val="en-US"/>
          </w:rPr>
          <w:t>geen</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toestemming</w:t>
        </w:r>
        <w:proofErr w:type="spellEnd"/>
        <w:r w:rsidR="0056493E">
          <w:rPr>
            <w:rFonts w:ascii="Calibri" w:hAnsi="Calibri"/>
            <w:sz w:val="22"/>
            <w:szCs w:val="22"/>
            <w:lang w:val="en-US"/>
          </w:rPr>
          <w:t xml:space="preserve"> </w:t>
        </w:r>
        <w:proofErr w:type="spellStart"/>
        <w:r w:rsidR="0056493E">
          <w:rPr>
            <w:rFonts w:ascii="Calibri" w:hAnsi="Calibri"/>
            <w:sz w:val="22"/>
            <w:szCs w:val="22"/>
            <w:lang w:val="en-US"/>
          </w:rPr>
          <w:t>nodig</w:t>
        </w:r>
        <w:proofErr w:type="spellEnd"/>
        <w:r w:rsidR="0056493E">
          <w:rPr>
            <w:rFonts w:ascii="Calibri" w:hAnsi="Calibri"/>
            <w:sz w:val="22"/>
            <w:szCs w:val="22"/>
            <w:lang w:val="en-US"/>
          </w:rPr>
          <w:t>.</w:t>
        </w:r>
      </w:ins>
      <w:r w:rsidR="009108FA">
        <w:rPr>
          <w:rStyle w:val="Voetnootmarkering"/>
        </w:rPr>
        <w:footnoteReference w:id="24"/>
      </w:r>
      <w:r w:rsidR="00833288">
        <w:t xml:space="preserve"> Het is </w:t>
      </w:r>
      <w:r w:rsidR="00B21825">
        <w:t xml:space="preserve">dan </w:t>
      </w:r>
      <w:r w:rsidR="00833288">
        <w:t>enkel toegestaan om deze werken binnen de muren van de instelling op computerterminals voor onderzoeksdoeleinden te tonen.</w:t>
      </w:r>
      <w:r w:rsidR="004316E9">
        <w:rPr>
          <w:rStyle w:val="Voetnootmarkering"/>
        </w:rPr>
        <w:footnoteReference w:id="25"/>
      </w:r>
    </w:p>
    <w:p w:rsidR="004316E9" w:rsidRDefault="004316E9">
      <w:r>
        <w:t>Een speciaal uitzonderingsgeval betreffen de zogenaamde ‘verweesde werken’. Een werk kan door een a</w:t>
      </w:r>
      <w:r w:rsidR="0004216F">
        <w:t>rchiefbewaarplaats</w:t>
      </w:r>
      <w:r>
        <w:t xml:space="preserve"> als verweesd bestempeld worden, </w:t>
      </w:r>
      <w:r w:rsidR="0074000B">
        <w:t>wanneer</w:t>
      </w:r>
      <w:r>
        <w:t xml:space="preserve"> vermoed wordt dat er auteursrechten op rusten, maar de auteursrechth</w:t>
      </w:r>
      <w:r w:rsidR="00A2312B">
        <w:t>ouder</w:t>
      </w:r>
      <w:r>
        <w:t xml:space="preserve"> niet achterhaald kan worden.</w:t>
      </w:r>
      <w:r>
        <w:rPr>
          <w:rStyle w:val="Voetnootmarkering"/>
        </w:rPr>
        <w:footnoteReference w:id="26"/>
      </w:r>
      <w:r>
        <w:t xml:space="preserve"> </w:t>
      </w:r>
      <w:r w:rsidR="0074000B">
        <w:t xml:space="preserve">Indien aangetoond kan worden dat </w:t>
      </w:r>
      <w:r w:rsidR="00E205BA">
        <w:t xml:space="preserve">dit </w:t>
      </w:r>
      <w:r w:rsidR="0074000B">
        <w:t xml:space="preserve">na zorgvuldig onderzoek </w:t>
      </w:r>
      <w:r w:rsidR="00E205BA">
        <w:t>is gebleken</w:t>
      </w:r>
      <w:r w:rsidR="0074000B">
        <w:t>, dan mag een verweesd werk</w:t>
      </w:r>
      <w:r w:rsidR="00A2312B">
        <w:t xml:space="preserve"> na registratie </w:t>
      </w:r>
      <w:r w:rsidR="004C3C54">
        <w:t xml:space="preserve">bij het </w:t>
      </w:r>
      <w:r w:rsidR="004C3C54" w:rsidRPr="00FC7BEC">
        <w:t>Bureau voor intellectuele eigendom van de Europese Unie</w:t>
      </w:r>
      <w:r w:rsidR="00A2312B" w:rsidRPr="000D49E3">
        <w:t xml:space="preserve"> </w:t>
      </w:r>
      <w:r w:rsidR="00A2312B">
        <w:t>als zodanig</w:t>
      </w:r>
      <w:r w:rsidR="0074000B">
        <w:t xml:space="preserve"> </w:t>
      </w:r>
      <w:r w:rsidR="00A2312B">
        <w:t>door de instelling op internet beschikbaar gesteld</w:t>
      </w:r>
      <w:r w:rsidR="0074000B">
        <w:t xml:space="preserve"> worden </w:t>
      </w:r>
      <w:r w:rsidR="00A2312B">
        <w:t>voor raadpleging en gebruik</w:t>
      </w:r>
      <w:r w:rsidR="0074000B">
        <w:t>. Op het moment dat de auteursrechth</w:t>
      </w:r>
      <w:r w:rsidR="00A2312B">
        <w:t>ouder</w:t>
      </w:r>
      <w:r w:rsidR="0074000B">
        <w:t xml:space="preserve"> zich kenbaar maakt</w:t>
      </w:r>
      <w:r w:rsidR="003C4856">
        <w:t xml:space="preserve"> of via een andere weg wordt geïdentificeerd, is er niet langer sprake van een verweesd werk</w:t>
      </w:r>
      <w:r w:rsidR="0074000B">
        <w:t>.</w:t>
      </w:r>
    </w:p>
    <w:p w:rsidR="0097700E" w:rsidRDefault="00E205BA">
      <w:r>
        <w:t>Een a</w:t>
      </w:r>
      <w:r w:rsidR="0004216F">
        <w:t>rchiefbewaarplaats</w:t>
      </w:r>
      <w:r>
        <w:t xml:space="preserve"> is daarmee gerechtigd om </w:t>
      </w:r>
      <w:r w:rsidR="0097700E">
        <w:t xml:space="preserve">een </w:t>
      </w:r>
      <w:r>
        <w:t xml:space="preserve">werk </w:t>
      </w:r>
      <w:r w:rsidR="00EE3CAB">
        <w:t xml:space="preserve">in de zin van de Auteurswet </w:t>
      </w:r>
      <w:r>
        <w:t xml:space="preserve">openbaar te maken </w:t>
      </w:r>
      <w:r w:rsidR="0097700E">
        <w:t>wanneer</w:t>
      </w:r>
      <w:r>
        <w:t xml:space="preserve">: </w:t>
      </w:r>
    </w:p>
    <w:p w:rsidR="00E205BA" w:rsidRDefault="00E205BA" w:rsidP="0097700E">
      <w:pPr>
        <w:pStyle w:val="Lijstalinea"/>
        <w:numPr>
          <w:ilvl w:val="0"/>
          <w:numId w:val="10"/>
        </w:numPr>
      </w:pPr>
      <w:r>
        <w:t>de auteursrechten zijn vervallen, waarmee het werk zich in het publieke domein bevindt;</w:t>
      </w:r>
    </w:p>
    <w:p w:rsidR="0097700E" w:rsidRDefault="0097700E" w:rsidP="0097700E">
      <w:pPr>
        <w:pStyle w:val="Lijstalinea"/>
        <w:numPr>
          <w:ilvl w:val="0"/>
          <w:numId w:val="10"/>
        </w:numPr>
      </w:pPr>
      <w:r>
        <w:t>het werk een door de openbare macht uitgevaardigde wet, besluit of verordening, rechterlijke uitspraak of administratieve beslissing betreft</w:t>
      </w:r>
      <w:r w:rsidR="00537B6C">
        <w:t>, aangezien hierop geen auteursrecht bestaat</w:t>
      </w:r>
      <w:r>
        <w:rPr>
          <w:rStyle w:val="Voetnootmarkering"/>
        </w:rPr>
        <w:footnoteReference w:id="27"/>
      </w:r>
      <w:r>
        <w:t>;</w:t>
      </w:r>
    </w:p>
    <w:p w:rsidR="00E205BA" w:rsidRDefault="00E205BA" w:rsidP="0097700E">
      <w:pPr>
        <w:pStyle w:val="Lijstalinea"/>
        <w:numPr>
          <w:ilvl w:val="0"/>
          <w:numId w:val="10"/>
        </w:numPr>
      </w:pPr>
      <w:r>
        <w:t xml:space="preserve">na zorgvuldig onderzoek is gebleken dat de </w:t>
      </w:r>
      <w:r w:rsidR="00A2312B">
        <w:t xml:space="preserve">auteursrechthouder </w:t>
      </w:r>
      <w:r>
        <w:t>niet achterhaald kan worden</w:t>
      </w:r>
      <w:r w:rsidR="0097217B">
        <w:t xml:space="preserve"> en het werk is vastgelegd als zijnde verweesd</w:t>
      </w:r>
      <w:r w:rsidR="0097217B">
        <w:rPr>
          <w:rStyle w:val="Voetnootmarkering"/>
        </w:rPr>
        <w:footnoteReference w:id="28"/>
      </w:r>
      <w:r>
        <w:t>;</w:t>
      </w:r>
    </w:p>
    <w:p w:rsidR="00E205BA" w:rsidRDefault="00E205BA" w:rsidP="0097700E">
      <w:pPr>
        <w:pStyle w:val="Lijstalinea"/>
        <w:numPr>
          <w:ilvl w:val="0"/>
          <w:numId w:val="10"/>
        </w:numPr>
      </w:pPr>
      <w:r>
        <w:t xml:space="preserve">de exploitatierechten </w:t>
      </w:r>
      <w:r w:rsidR="0097700E">
        <w:t>bij contract zijn overgegaan op de instelling, mits bij de openbaarmaking de morele rechten van de vervaardiger niet worden geschonden;</w:t>
      </w:r>
    </w:p>
    <w:p w:rsidR="0086605F" w:rsidRDefault="0097700E" w:rsidP="0097700E">
      <w:pPr>
        <w:pStyle w:val="Lijstalinea"/>
        <w:numPr>
          <w:ilvl w:val="0"/>
          <w:numId w:val="10"/>
        </w:numPr>
      </w:pPr>
      <w:r>
        <w:t>de instelling een licentie heeft verkregen van de auteursrecht</w:t>
      </w:r>
      <w:r w:rsidR="00A2312B">
        <w:t>houder</w:t>
      </w:r>
      <w:r>
        <w:t xml:space="preserve"> en de wijze van openbaarmaking binnen deze licentievoorwaarden is toegestaan</w:t>
      </w:r>
      <w:r w:rsidR="0086605F">
        <w:t>;</w:t>
      </w:r>
    </w:p>
    <w:p w:rsidR="00B27642" w:rsidRDefault="0086605F" w:rsidP="00B3298F">
      <w:pPr>
        <w:pStyle w:val="Lijstalinea"/>
        <w:numPr>
          <w:ilvl w:val="0"/>
          <w:numId w:val="10"/>
        </w:numPr>
      </w:pPr>
      <w:r>
        <w:t>de instelling een overeenkomst heeft afgesloten met een collectieve beheerorganisatie als vertegenwoordiger van de auteursrechthebbende</w:t>
      </w:r>
      <w:r w:rsidR="00A727A1">
        <w:t xml:space="preserve"> en de wijze van openbaarmaking binnen deze voorwaarden van de overeenkomst is toegestaan</w:t>
      </w:r>
      <w:r w:rsidR="00B27642">
        <w:t>;</w:t>
      </w:r>
    </w:p>
    <w:p w:rsidR="00B3298F" w:rsidRDefault="00B27642" w:rsidP="00B3298F">
      <w:pPr>
        <w:pStyle w:val="Lijstalinea"/>
        <w:numPr>
          <w:ilvl w:val="0"/>
          <w:numId w:val="10"/>
        </w:numPr>
      </w:pPr>
      <w:r>
        <w:t>het werk geen onderdelen bevat waarop auteurs</w:t>
      </w:r>
      <w:r w:rsidR="009F209F">
        <w:t xml:space="preserve">- en naburige </w:t>
      </w:r>
      <w:r>
        <w:t>rechten</w:t>
      </w:r>
      <w:r w:rsidR="009F209F">
        <w:t xml:space="preserve"> van derden</w:t>
      </w:r>
      <w:r>
        <w:t xml:space="preserve"> rusten</w:t>
      </w:r>
      <w:r w:rsidR="00A727A1">
        <w:t>;</w:t>
      </w:r>
      <w:r>
        <w:rPr>
          <w:rStyle w:val="Voetnootmarkering"/>
        </w:rPr>
        <w:footnoteReference w:id="29"/>
      </w:r>
    </w:p>
    <w:p w:rsidR="00BF7505" w:rsidRDefault="00BF7505" w:rsidP="00BF7505">
      <w:pPr>
        <w:pStyle w:val="Lijstalinea"/>
        <w:numPr>
          <w:ilvl w:val="0"/>
          <w:numId w:val="10"/>
        </w:numPr>
      </w:pPr>
      <w:r>
        <w:t>de auteursrechten liggen bij de instelling, omdat het werk in dienstverband is vervaardigd (archief van het archief)</w:t>
      </w:r>
      <w:r w:rsidR="00ED398D">
        <w:t>.</w:t>
      </w:r>
    </w:p>
    <w:p w:rsidR="00BF7505" w:rsidRDefault="00BF7505" w:rsidP="00BF7505">
      <w:pPr>
        <w:pStyle w:val="Lijstalinea"/>
      </w:pPr>
    </w:p>
    <w:p w:rsidR="00B3298F" w:rsidRDefault="00224545" w:rsidP="00B3298F">
      <w:r>
        <w:t>Ook als</w:t>
      </w:r>
      <w:r w:rsidRPr="00224545">
        <w:t xml:space="preserve"> </w:t>
      </w:r>
      <w:r w:rsidR="00B3298F">
        <w:t>een werk auteursrechtelijk b</w:t>
      </w:r>
      <w:r w:rsidR="00C57380">
        <w:t>eschermd is, dan is het</w:t>
      </w:r>
      <w:r w:rsidR="00B3298F">
        <w:t xml:space="preserve"> de </w:t>
      </w:r>
      <w:r w:rsidR="00C57380">
        <w:t xml:space="preserve">beheerder van de archiefbewaarplaats </w:t>
      </w:r>
      <w:r w:rsidR="00B3298F">
        <w:t>te allen tijde toegestaan om:</w:t>
      </w:r>
    </w:p>
    <w:p w:rsidR="00B3298F" w:rsidRDefault="00B3298F" w:rsidP="00B3298F">
      <w:pPr>
        <w:pStyle w:val="Lijstalinea"/>
        <w:numPr>
          <w:ilvl w:val="0"/>
          <w:numId w:val="10"/>
        </w:numPr>
      </w:pPr>
      <w:r>
        <w:t>het werk te digitaliseren;</w:t>
      </w:r>
    </w:p>
    <w:p w:rsidR="00B3298F" w:rsidRDefault="00B3298F" w:rsidP="00B3298F">
      <w:pPr>
        <w:pStyle w:val="Lijstalinea"/>
        <w:numPr>
          <w:ilvl w:val="0"/>
          <w:numId w:val="10"/>
        </w:numPr>
      </w:pPr>
      <w:r>
        <w:t xml:space="preserve">het werk binnen de muren van de instelling op een </w:t>
      </w:r>
      <w:r w:rsidR="000F4D7E">
        <w:t xml:space="preserve">besloten </w:t>
      </w:r>
      <w:r>
        <w:t>computernetwerk beschikbaar te stellen voor onderzoeksdoeleinden;</w:t>
      </w:r>
    </w:p>
    <w:p w:rsidR="00B3298F" w:rsidRDefault="00685517" w:rsidP="00B3298F">
      <w:pPr>
        <w:pStyle w:val="Lijstalinea"/>
        <w:numPr>
          <w:ilvl w:val="0"/>
          <w:numId w:val="10"/>
        </w:numPr>
      </w:pPr>
      <w:r>
        <w:t xml:space="preserve">in opdracht </w:t>
      </w:r>
      <w:r w:rsidR="00B3298F">
        <w:t xml:space="preserve">kopieën te </w:t>
      </w:r>
      <w:r>
        <w:t xml:space="preserve">maken en te </w:t>
      </w:r>
      <w:r w:rsidR="00B3298F">
        <w:t>verstrekken voor eigen gebruik</w:t>
      </w:r>
      <w:r>
        <w:t xml:space="preserve"> door de opdrachtgever</w:t>
      </w:r>
      <w:r w:rsidR="00B3298F">
        <w:t>.</w:t>
      </w:r>
      <w:r>
        <w:rPr>
          <w:rStyle w:val="Voetnootmarkering"/>
        </w:rPr>
        <w:footnoteReference w:id="30"/>
      </w:r>
    </w:p>
    <w:p w:rsidR="00DE02EB" w:rsidRDefault="00DE02EB" w:rsidP="00DE02EB">
      <w:pPr>
        <w:pStyle w:val="Kop3"/>
      </w:pPr>
      <w:bookmarkStart w:id="40" w:name="_Toc24987137"/>
      <w:r>
        <w:lastRenderedPageBreak/>
        <w:t>Wet op de naburige rechten</w:t>
      </w:r>
      <w:bookmarkEnd w:id="40"/>
    </w:p>
    <w:p w:rsidR="004D00B9" w:rsidRDefault="00C3473D">
      <w:r>
        <w:t>De wet op de naburige rechten</w:t>
      </w:r>
      <w:r w:rsidR="009451B5">
        <w:t xml:space="preserve"> (</w:t>
      </w:r>
      <w:proofErr w:type="spellStart"/>
      <w:r w:rsidR="009451B5">
        <w:t>WnR</w:t>
      </w:r>
      <w:proofErr w:type="spellEnd"/>
      <w:r w:rsidR="009451B5">
        <w:t>)</w:t>
      </w:r>
      <w:r>
        <w:t xml:space="preserve"> regelt de rechten van </w:t>
      </w:r>
      <w:r w:rsidR="0086605F">
        <w:t>uitvoerend kunstenaars</w:t>
      </w:r>
      <w:r w:rsidR="0086605F">
        <w:rPr>
          <w:rStyle w:val="Voetnootmarkering"/>
        </w:rPr>
        <w:footnoteReference w:id="31"/>
      </w:r>
      <w:r w:rsidR="00B3298F">
        <w:t>, film- en platenmaatschappijen en omroeporganisaties</w:t>
      </w:r>
      <w:r w:rsidR="0086605F">
        <w:t xml:space="preserve"> op de opnamen die zijn of worden gemaakt</w:t>
      </w:r>
      <w:r w:rsidR="00B3298F">
        <w:t xml:space="preserve"> van uitvoeringen. Hierbij gaat het altijd om audiovisuele opnamen, zoals film of geluid.</w:t>
      </w:r>
    </w:p>
    <w:p w:rsidR="008C18D1" w:rsidRDefault="008C18D1">
      <w:r>
        <w:t>De wet geeft de uitvoerend kunstenaar en producent rechten die vergelijkbaar zijn aan de auteursrechten, waarbij alleen de uitvoerend kunstenaar ook beschikt over persoonlijkheidsrechten.</w:t>
      </w:r>
      <w:r w:rsidR="0035544A">
        <w:t xml:space="preserve"> </w:t>
      </w:r>
      <w:commentRangeStart w:id="41"/>
      <w:commentRangeStart w:id="42"/>
      <w:r w:rsidR="0035544A">
        <w:t>Naburige rechten kennen een termijn van 50</w:t>
      </w:r>
      <w:r w:rsidR="00C57380">
        <w:t>/70</w:t>
      </w:r>
      <w:r w:rsidR="0035544A">
        <w:t xml:space="preserve"> jaar</w:t>
      </w:r>
      <w:commentRangeEnd w:id="41"/>
      <w:r w:rsidR="001260D6">
        <w:rPr>
          <w:rStyle w:val="Verwijzingopmerking"/>
        </w:rPr>
        <w:commentReference w:id="41"/>
      </w:r>
      <w:commentRangeEnd w:id="42"/>
      <w:r w:rsidR="00C57380">
        <w:rPr>
          <w:rStyle w:val="Verwijzingopmerking"/>
        </w:rPr>
        <w:commentReference w:id="42"/>
      </w:r>
      <w:r w:rsidR="00C57380">
        <w:rPr>
          <w:rStyle w:val="Voetnootmarkering"/>
        </w:rPr>
        <w:footnoteReference w:id="32"/>
      </w:r>
    </w:p>
    <w:p w:rsidR="0035544A" w:rsidRDefault="0035544A">
      <w:r>
        <w:t>Een a</w:t>
      </w:r>
      <w:r w:rsidR="0004216F">
        <w:t>rchiefbewaarplaats</w:t>
      </w:r>
      <w:r>
        <w:t xml:space="preserve"> is gerechtigd om </w:t>
      </w:r>
      <w:r w:rsidR="009F209F">
        <w:t>een werk</w:t>
      </w:r>
      <w:r>
        <w:t xml:space="preserve"> waarop naburige rechten rusten, openbaar te maken indien:</w:t>
      </w:r>
    </w:p>
    <w:p w:rsidR="0035544A" w:rsidRDefault="00B27642" w:rsidP="009F209F">
      <w:pPr>
        <w:pStyle w:val="Lijstalinea"/>
        <w:numPr>
          <w:ilvl w:val="0"/>
          <w:numId w:val="10"/>
        </w:numPr>
      </w:pPr>
      <w:r>
        <w:t>de naburige rechten van alle belanghebbenden zijn vervallen;</w:t>
      </w:r>
    </w:p>
    <w:p w:rsidR="00B27642" w:rsidRDefault="009F209F" w:rsidP="009F209F">
      <w:pPr>
        <w:pStyle w:val="Lijstalinea"/>
        <w:numPr>
          <w:ilvl w:val="0"/>
          <w:numId w:val="10"/>
        </w:numPr>
      </w:pPr>
      <w:r>
        <w:t>het werk door de openbare macht in het verkeer is gebracht en deze de rechthebbende is;</w:t>
      </w:r>
    </w:p>
    <w:p w:rsidR="009F209F" w:rsidRDefault="009F209F" w:rsidP="009F209F">
      <w:pPr>
        <w:pStyle w:val="Lijstalinea"/>
        <w:numPr>
          <w:ilvl w:val="0"/>
          <w:numId w:val="10"/>
        </w:numPr>
      </w:pPr>
      <w:r>
        <w:t>de exploitatierechten van alle rechthebbenden bij contract zijn overgegaan op de instelling en bij de openbaarmaking de morele rechten van de vervaardiger niet worden geschonden;</w:t>
      </w:r>
    </w:p>
    <w:p w:rsidR="009F209F" w:rsidRDefault="009F209F" w:rsidP="009F209F">
      <w:pPr>
        <w:pStyle w:val="Lijstalinea"/>
        <w:numPr>
          <w:ilvl w:val="0"/>
          <w:numId w:val="10"/>
        </w:numPr>
      </w:pPr>
      <w:r>
        <w:t>de instelling een licentie heeft verkregen van alle rechthebbenden en de wijze van openbaarmaking binnen deze licentievoorwaarden is toegestaan;</w:t>
      </w:r>
    </w:p>
    <w:p w:rsidR="009F209F" w:rsidRDefault="009F209F" w:rsidP="009F209F">
      <w:pPr>
        <w:pStyle w:val="Lijstalinea"/>
        <w:numPr>
          <w:ilvl w:val="0"/>
          <w:numId w:val="10"/>
        </w:numPr>
      </w:pPr>
      <w:r>
        <w:t>de instelling een overeenkomst heeft afgesloten met een of meer collectieve beheerorganisaties als vertegenwoordiger(s) van de rechthebbenden</w:t>
      </w:r>
      <w:r w:rsidR="00ED398D">
        <w:t>.</w:t>
      </w:r>
    </w:p>
    <w:p w:rsidR="009F209F" w:rsidRDefault="009F209F" w:rsidP="009F209F">
      <w:r>
        <w:t>Daarnaast mogen a</w:t>
      </w:r>
      <w:r w:rsidR="0004216F">
        <w:t>rchiefbewaarplaats</w:t>
      </w:r>
      <w:r>
        <w:t>en onder dezelfde voorwaarden als bij het auteursrecht beschermde werken beschikbaar stellen.</w:t>
      </w:r>
    </w:p>
    <w:p w:rsidR="00513DDC" w:rsidRDefault="00513DDC" w:rsidP="004E3551">
      <w:pPr>
        <w:pStyle w:val="Kop3"/>
      </w:pPr>
      <w:bookmarkStart w:id="43" w:name="_Toc24987138"/>
      <w:r>
        <w:t>Portretrecht</w:t>
      </w:r>
      <w:bookmarkEnd w:id="43"/>
    </w:p>
    <w:p w:rsidR="00CE2ACE" w:rsidRDefault="008B313A">
      <w:r>
        <w:t xml:space="preserve">Het portretrecht maakt onderdeel uit van het auteursrecht en bepaalt onder welke omstandigheden een portret openbaar gemaakt mag worden. </w:t>
      </w:r>
      <w:r w:rsidR="00F33331">
        <w:t>Er zijn twee soorten portretten: in opdracht en niet in opdracht.</w:t>
      </w:r>
    </w:p>
    <w:p w:rsidR="00CE2ACE" w:rsidRDefault="00CE2ACE" w:rsidP="00CE2ACE">
      <w:pPr>
        <w:pStyle w:val="Kop4"/>
      </w:pPr>
      <w:r>
        <w:t xml:space="preserve">Portret </w:t>
      </w:r>
      <w:r w:rsidRPr="00CE2ACE">
        <w:rPr>
          <w:i/>
        </w:rPr>
        <w:t>niet</w:t>
      </w:r>
      <w:r>
        <w:t xml:space="preserve"> in opdracht</w:t>
      </w:r>
    </w:p>
    <w:p w:rsidR="007429BB" w:rsidRPr="007429BB" w:rsidRDefault="007429BB" w:rsidP="007429BB">
      <w:ins w:id="44" w:author="Gijsbert Kruithof" w:date="2019-11-26T12:15:00Z">
        <w:r>
          <w:rPr>
            <w:rFonts w:eastAsia="Times New Roman"/>
          </w:rPr>
          <w:t>Indien een portret niet in opdracht van de geportretteerde is gemaakt, dan dient de auteursrechthebbende[1] bij  openbaarmaking in de zin van de Auteurswet rekening te houden met het redelijk belang van de geportretteerde. Ook de nabestaandenkunnen deze eerste openbaarmaking verhinderen. (Artikel 21 AW).</w:t>
        </w:r>
      </w:ins>
    </w:p>
    <w:p w:rsidR="00CE2ACE" w:rsidRDefault="00CE2ACE" w:rsidP="00CE2ACE">
      <w:pPr>
        <w:pStyle w:val="Kop4"/>
      </w:pPr>
      <w:r>
        <w:t>Portret in opdracht</w:t>
      </w:r>
    </w:p>
    <w:p w:rsidR="007429BB" w:rsidRDefault="007429BB" w:rsidP="007429BB">
      <w:pPr>
        <w:rPr>
          <w:rFonts w:eastAsia="Times New Roman"/>
        </w:rPr>
      </w:pPr>
      <w:ins w:id="45" w:author="Gijsbert Kruithof" w:date="2019-11-26T12:16:00Z">
        <w:r>
          <w:rPr>
            <w:rFonts w:eastAsia="Times New Roman"/>
          </w:rPr>
          <w:t>Bij een portret in opdracht dient de auteursrechthouder toestemming te vragen aan de geportretteerde om tot eerste openbaarmaking over te kunnen gaan.</w:t>
        </w:r>
        <w:r>
          <w:rPr>
            <w:rFonts w:eastAsia="Times New Roman"/>
          </w:rPr>
          <w:br/>
          <w:t>Het portretrecht staat openbaarmaking in de zin van de Auteurswet door een archiefbewaarplaats niet in de weg als:</w:t>
        </w:r>
      </w:ins>
    </w:p>
    <w:p w:rsidR="007429BB" w:rsidRPr="007429BB" w:rsidRDefault="007429BB" w:rsidP="007429BB">
      <w:pPr>
        <w:pStyle w:val="Lijstalinea"/>
        <w:numPr>
          <w:ilvl w:val="0"/>
          <w:numId w:val="37"/>
        </w:numPr>
      </w:pPr>
      <w:ins w:id="46" w:author="Gijsbert Kruithof" w:date="2019-11-26T12:16:00Z">
        <w:r w:rsidRPr="007429BB">
          <w:rPr>
            <w:rFonts w:eastAsia="Times New Roman"/>
          </w:rPr>
          <w:t>De publicatie meer dan 10 jaar na het overlijden van de geportretteerde plaatsvindt;</w:t>
        </w:r>
      </w:ins>
    </w:p>
    <w:p w:rsidR="005A754F" w:rsidRDefault="007429BB" w:rsidP="007429BB">
      <w:pPr>
        <w:pStyle w:val="Lijstalinea"/>
        <w:numPr>
          <w:ilvl w:val="0"/>
          <w:numId w:val="37"/>
        </w:numPr>
      </w:pPr>
      <w:ins w:id="47" w:author="Gijsbert Kruithof" w:date="2019-11-26T12:16:00Z">
        <w:r w:rsidRPr="007429BB">
          <w:rPr>
            <w:rFonts w:eastAsia="Times New Roman"/>
          </w:rPr>
          <w:t xml:space="preserve">Het portret al eerder rechtmatig openbaar is </w:t>
        </w:r>
      </w:ins>
      <w:commentRangeStart w:id="48"/>
      <w:commentRangeStart w:id="49"/>
      <w:ins w:id="50" w:author="Schreuder, Noor" w:date="2019-11-18T13:08:00Z">
        <w:r w:rsidR="00B94AE2">
          <w:t>gemaakt</w:t>
        </w:r>
        <w:commentRangeEnd w:id="48"/>
        <w:r w:rsidR="003124FE">
          <w:rPr>
            <w:rStyle w:val="Verwijzingopmerking"/>
          </w:rPr>
          <w:commentReference w:id="48"/>
        </w:r>
      </w:ins>
      <w:commentRangeEnd w:id="49"/>
      <w:r w:rsidR="00FC7BEC">
        <w:t>.</w:t>
      </w:r>
      <w:r w:rsidR="00C57380">
        <w:rPr>
          <w:rStyle w:val="Verwijzingopmerking"/>
        </w:rPr>
        <w:commentReference w:id="49"/>
      </w:r>
    </w:p>
    <w:p w:rsidR="00F33331" w:rsidRDefault="00F33331"/>
    <w:p w:rsidR="0064606C" w:rsidRDefault="00C57380">
      <w:ins w:id="51" w:author="Gijsbert Kruithof" w:date="2019-11-18T15:54:00Z">
        <w:r>
          <w:t xml:space="preserve">Los van </w:t>
        </w:r>
      </w:ins>
      <w:ins w:id="52" w:author="Gijsbert Kruithof" w:date="2019-11-25T15:46:00Z">
        <w:r w:rsidR="00F33331">
          <w:t xml:space="preserve">de overwegingen in verband met portretrecht </w:t>
        </w:r>
      </w:ins>
      <w:ins w:id="53" w:author="Gijsbert Kruithof" w:date="2019-11-18T15:54:00Z">
        <w:r>
          <w:t xml:space="preserve">geldt dat </w:t>
        </w:r>
      </w:ins>
      <w:ins w:id="54" w:author="Gijsbert Kruithof" w:date="2019-11-18T15:55:00Z">
        <w:r>
          <w:t>bij de publicatie van een</w:t>
        </w:r>
      </w:ins>
      <w:ins w:id="55" w:author="Gijsbert Kruithof" w:date="2019-11-18T15:54:00Z">
        <w:r>
          <w:t xml:space="preserve"> portret ook AVG-issue</w:t>
        </w:r>
      </w:ins>
      <w:ins w:id="56" w:author="Gijsbert Kruithof" w:date="2019-11-18T15:55:00Z">
        <w:r>
          <w:t>s kunnen spelen. Zie daarvoor par.</w:t>
        </w:r>
      </w:ins>
      <w:ins w:id="57" w:author="Gijsbert Kruithof" w:date="2019-11-18T15:56:00Z">
        <w:r w:rsidR="004D0DE6">
          <w:t xml:space="preserve"> 2.1.2</w:t>
        </w:r>
      </w:ins>
    </w:p>
    <w:p w:rsidR="00C57380" w:rsidRDefault="00C57380"/>
    <w:p w:rsidR="0064606C" w:rsidRDefault="00F85C29" w:rsidP="00EF7216">
      <w:pPr>
        <w:pStyle w:val="Kop3"/>
      </w:pPr>
      <w:bookmarkStart w:id="58" w:name="_Toc24987139"/>
      <w:r>
        <w:lastRenderedPageBreak/>
        <w:t>Databankrecht</w:t>
      </w:r>
      <w:bookmarkEnd w:id="58"/>
    </w:p>
    <w:p w:rsidR="00F85C29" w:rsidRDefault="00F85C29" w:rsidP="00F85C29">
      <w:r>
        <w:t>Een databank is “een geordende verzameling, die elek</w:t>
      </w:r>
      <w:r w:rsidR="00EF7216">
        <w:t>t</w:t>
      </w:r>
      <w:r>
        <w:t>ronisch of niet-elektronisch kan zijn en kan bestaan uit auteursrechtelijk beschermd materiaal, maar ook uit onbeschermde informatie”. Op een databank rust alleen auteursrecht indien er sprake is van een “originele selectie en/of rangschikking” van de inhoud. Het databankrecht is van toepassing wanneer de maker een substantiële investering heeft moeten doen in de “verkrijging, controle en/of presentatie”. Deze investering kan uitgedrukt worden in geld, maar ook in moeite en inspanning.</w:t>
      </w:r>
    </w:p>
    <w:p w:rsidR="00F85C29" w:rsidRDefault="00F85C29" w:rsidP="00F85C29">
      <w:r>
        <w:t xml:space="preserve">Het databankrecht biedt bescherming tegen de openbaarmaking </w:t>
      </w:r>
      <w:r w:rsidR="00EE3CAB">
        <w:t xml:space="preserve">in de zin van de Databankwet </w:t>
      </w:r>
      <w:r>
        <w:t>of overname van de gehele databank of een substantieel deel ervan.</w:t>
      </w:r>
    </w:p>
    <w:p w:rsidR="00F85C29" w:rsidRDefault="00F85C29" w:rsidP="00F85C29">
      <w:r>
        <w:t>De geldigheidsduur van het databankrecht is 15 jaar en start op het moment van voltooiing of het moment van openbaarmaking.</w:t>
      </w:r>
    </w:p>
    <w:p w:rsidR="00843D9E" w:rsidRDefault="00843D9E" w:rsidP="00F85C29"/>
    <w:p w:rsidR="00843D9E" w:rsidRDefault="00843D9E" w:rsidP="00843D9E">
      <w:pPr>
        <w:pStyle w:val="Kop3"/>
      </w:pPr>
      <w:bookmarkStart w:id="59" w:name="_Toc24987140"/>
      <w:r>
        <w:t>Merkenrecht</w:t>
      </w:r>
      <w:bookmarkEnd w:id="59"/>
    </w:p>
    <w:p w:rsidR="005248F8" w:rsidRDefault="005248F8" w:rsidP="00843D9E">
      <w:r>
        <w:t>Merkenrecht is het geheel van wetgeving, regels, eisen  en jurisprudentie die de rechten op een merk bepalen. Hierdoor mag deze</w:t>
      </w:r>
      <w:r w:rsidR="00E44DC6">
        <w:t xml:space="preserve"> </w:t>
      </w:r>
      <w:r w:rsidR="00837335">
        <w:t>een</w:t>
      </w:r>
      <w:r>
        <w:t xml:space="preserve"> merknaam alleen met toestemming van de eigenaar van het merk worden gebruikt. Onder merken kan worden verstaan alle tekens. in het bijzonder woorden, waaronder namen van personen, of tekeningen, letters, cijfers, kleuren, vormen van waren of verpakkingen van waren, of geluiden (Europese richtlijn 2015/2436, artikel 3). Merken kunnen geregisseerd staan bij het Bureau voor Intellectuele Eigendom van de Europese Unie (EUIPO) of de Benelux-Bureau voor de Intellectuele Eigendom (BOIP). Het merkenrecht geeft een uitsluitend recht, je mag anderen uitsluiten, tot het verhinderen van het gebruik van het merk in het economische verkeer met betrekking tot waren of diensten. (Naar Artikel 10, richtlijn). Je mag dit uitsluitend recht alleen gebruiken wanneer het teken gelijk is aan het merk en gebruikt wordt voor dezelfde waren of diensten, of indien daardoor bij het publiek gevaar voor verwarring bestaat, ook wanneer die verwarring het gevolg is van associatie met het oudere merk.</w:t>
      </w:r>
    </w:p>
    <w:p w:rsidR="00B94AE2" w:rsidRPr="00843D9E" w:rsidRDefault="005248F8" w:rsidP="00843D9E">
      <w:r>
        <w:t>Een manier waarop een archief in</w:t>
      </w:r>
      <w:r w:rsidRPr="006E5E48">
        <w:t xml:space="preserve"> </w:t>
      </w:r>
      <w:r w:rsidR="005D5398">
        <w:t>strijd met merkenrecht kan handelen</w:t>
      </w:r>
      <w:r>
        <w:t xml:space="preserve"> de problemen kan komen met merkenrecht is wanneer zij gebruik maken van het (geregistreerde) merk van derden voor economische doeleinden. Dus bijvoorbeeld wanneer ze een logo van de UEFA op een voetbal laten afdrukken en verkopen, het logo van McDonalds in de kantine gebruiken, of logo van een magazine gebruiken als vast onderdeel van hun communicatie-uitingen. Het merkenrecht biedt binnen het presenteren van merken in de archiefcontext eigenlijk </w:t>
      </w:r>
      <w:r w:rsidR="00B374B2">
        <w:t>vrijwel</w:t>
      </w:r>
      <w:r w:rsidR="00B374B2" w:rsidRPr="005D5398">
        <w:t xml:space="preserve"> </w:t>
      </w:r>
      <w:r>
        <w:t>nooit een probleem. Let op, op een merk kan zowel auteursrecht als merkenrecht rusten. Dit betekent dat je altijd ook naar het auteursrecht moet kijken.</w:t>
      </w:r>
      <w:r w:rsidR="00B94AE2">
        <w:t xml:space="preserve"> </w:t>
      </w:r>
    </w:p>
    <w:p w:rsidR="007A1880" w:rsidRDefault="007A1880" w:rsidP="007A1880">
      <w:pPr>
        <w:pStyle w:val="Kop2"/>
      </w:pPr>
      <w:bookmarkStart w:id="60" w:name="_Toc24987141"/>
      <w:r>
        <w:t xml:space="preserve">Toepassingsgebied: </w:t>
      </w:r>
      <w:r w:rsidR="003E31E3">
        <w:t>verplichtende rechten</w:t>
      </w:r>
      <w:bookmarkEnd w:id="60"/>
    </w:p>
    <w:p w:rsidR="003E31E3" w:rsidRDefault="003E31E3" w:rsidP="003E31E3">
      <w:r>
        <w:t>Naast wetgeving die beperkingen stelt aan de mogelijkheden om archiefbescheiden beschikbaar te stellen, is er ook wetgeving die a</w:t>
      </w:r>
      <w:r w:rsidR="0004216F">
        <w:t>rchiefbewaarplaats</w:t>
      </w:r>
      <w:r>
        <w:t>en verplicht om bepaalde functionaliteit beschikbaar te stellen aan gebruikers.</w:t>
      </w:r>
    </w:p>
    <w:p w:rsidR="003E31E3" w:rsidRDefault="003E31E3" w:rsidP="003E31E3">
      <w:pPr>
        <w:pStyle w:val="Kop3"/>
      </w:pPr>
      <w:bookmarkStart w:id="61" w:name="_Toc24987142"/>
      <w:r>
        <w:t>Wet hergebruik overheidsinformatie</w:t>
      </w:r>
      <w:bookmarkEnd w:id="61"/>
    </w:p>
    <w:p w:rsidR="007A1880" w:rsidRDefault="007A1880" w:rsidP="007A1880">
      <w:commentRangeStart w:id="62"/>
      <w:r>
        <w:t>Hoewel de Wet hergebruik overheidsinformatie (</w:t>
      </w:r>
      <w:proofErr w:type="spellStart"/>
      <w:r>
        <w:t>Who</w:t>
      </w:r>
      <w:proofErr w:type="spellEnd"/>
      <w:r>
        <w:t xml:space="preserve">) vaak wordt aangehaald om de verplichting om overheidsinformatie </w:t>
      </w:r>
      <w:del w:id="63" w:author="Gijsbert Kruithof" w:date="2019-11-18T15:56:00Z">
        <w:r w:rsidDel="004D0DE6">
          <w:delText>om niet</w:delText>
        </w:r>
      </w:del>
      <w:ins w:id="64" w:author="Gijsbert Kruithof" w:date="2019-11-25T15:25:00Z">
        <w:r w:rsidR="00BD1F16">
          <w:t>zonder extra kosten</w:t>
        </w:r>
      </w:ins>
      <w:r>
        <w:t xml:space="preserve"> beschikbaar te stellen te onderbouwen, is deze wet feitelijk niet van toepassing op a</w:t>
      </w:r>
      <w:r w:rsidR="0004216F">
        <w:t>rchiefbewaarplaats</w:t>
      </w:r>
      <w:r>
        <w:t>en</w:t>
      </w:r>
      <w:commentRangeEnd w:id="62"/>
      <w:r w:rsidR="003124FE">
        <w:rPr>
          <w:rStyle w:val="Verwijzingopmerking"/>
        </w:rPr>
        <w:commentReference w:id="62"/>
      </w:r>
      <w:r>
        <w:t xml:space="preserve">. Tegelijk met de introductie van de </w:t>
      </w:r>
      <w:proofErr w:type="spellStart"/>
      <w:r>
        <w:t>Who</w:t>
      </w:r>
      <w:proofErr w:type="spellEnd"/>
      <w:r>
        <w:t xml:space="preserve"> is de Archiefwet aangepast, zodat hergebruik wordt gezien als een vorm van gebruik van openbare archiefbescheiden</w:t>
      </w:r>
      <w:r>
        <w:rPr>
          <w:rStyle w:val="Voetnootmarkering"/>
        </w:rPr>
        <w:footnoteReference w:id="33"/>
      </w:r>
      <w:r>
        <w:t xml:space="preserve">. Beperkingen aan het hergebruik vloeien dan ook voort uit </w:t>
      </w:r>
      <w:r>
        <w:lastRenderedPageBreak/>
        <w:t>eventuele beperkingen die gesteld worden aan de openbaarheid van de archiefbescheiden</w:t>
      </w:r>
      <w:r w:rsidR="008E5062">
        <w:t xml:space="preserve">, of uit beperkingen </w:t>
      </w:r>
      <w:r w:rsidR="00EE3CAB">
        <w:t>ter bescherming van de rechten daarop</w:t>
      </w:r>
      <w:r>
        <w:t xml:space="preserve">. </w:t>
      </w:r>
      <w:r w:rsidR="003E31E3">
        <w:t xml:space="preserve">Wel dient het hergebruik onder de Archiefwet te voldoen aan enkele voorwaarden uit de </w:t>
      </w:r>
      <w:proofErr w:type="spellStart"/>
      <w:r w:rsidR="003E31E3">
        <w:t>Who</w:t>
      </w:r>
      <w:proofErr w:type="spellEnd"/>
      <w:r w:rsidR="003E31E3">
        <w:t>, zoals de wijze van beschikbaarstelling (publicatiemedium en bestandsformaten) en de toe te kennen licenties.</w:t>
      </w:r>
    </w:p>
    <w:p w:rsidR="004F31CC" w:rsidRPr="004F31CC" w:rsidRDefault="004F31CC"/>
    <w:p w:rsidR="00D577B6" w:rsidRDefault="00D577B6" w:rsidP="003737A8">
      <w:pPr>
        <w:pStyle w:val="Kop1"/>
      </w:pPr>
      <w:bookmarkStart w:id="65" w:name="_Toc450561210"/>
      <w:bookmarkStart w:id="66" w:name="_Toc24987143"/>
      <w:bookmarkStart w:id="67" w:name="_Toc209500359"/>
      <w:r>
        <w:rPr>
          <w:lang w:val="pt-BR"/>
        </w:rPr>
        <w:lastRenderedPageBreak/>
        <w:t xml:space="preserve">Uitgangspunten en randvoorwaarden voor </w:t>
      </w:r>
      <w:r w:rsidR="004F2FEF">
        <w:t>rechten</w:t>
      </w:r>
      <w:bookmarkEnd w:id="65"/>
      <w:bookmarkEnd w:id="66"/>
    </w:p>
    <w:p w:rsidR="00F235CE" w:rsidRDefault="00F235CE" w:rsidP="00F235CE">
      <w:r>
        <w:t xml:space="preserve">Uitgangspunt is het scheiden van rechten en functionaliteit. De functionaliteit, bijvoorbeeld of een afbeelding </w:t>
      </w:r>
      <w:r w:rsidR="00C6560F">
        <w:t>kan</w:t>
      </w:r>
      <w:r>
        <w:t xml:space="preserve"> worden gedownload, moet gescheiden worden van de rechten waarop deze functionaliteit is gebaseerd.</w:t>
      </w:r>
    </w:p>
    <w:p w:rsidR="00216FCC" w:rsidRDefault="00216FCC" w:rsidP="00216FCC">
      <w:pPr>
        <w:pStyle w:val="Kop2"/>
      </w:pPr>
      <w:bookmarkStart w:id="68" w:name="_Toc24987144"/>
      <w:r>
        <w:t>Welke rechten?</w:t>
      </w:r>
      <w:bookmarkEnd w:id="68"/>
    </w:p>
    <w:p w:rsidR="00C034AA" w:rsidRDefault="00C034AA" w:rsidP="00C034AA">
      <w:r>
        <w:t xml:space="preserve">De rechten die beperkingen kunnen opleggen aan de (digitale) beschikbaarstelling </w:t>
      </w:r>
      <w:r w:rsidR="00CC10DE">
        <w:t>hebben te maken met</w:t>
      </w:r>
      <w:r w:rsidR="00CC10DE" w:rsidRPr="001260D6">
        <w:t>:</w:t>
      </w:r>
    </w:p>
    <w:p w:rsidR="00CC10DE" w:rsidRDefault="00CC10DE" w:rsidP="00C034AA">
      <w:r>
        <w:t>- de openbaarheid (</w:t>
      </w:r>
      <w:proofErr w:type="spellStart"/>
      <w:r>
        <w:t>ivm</w:t>
      </w:r>
      <w:proofErr w:type="spellEnd"/>
      <w:r>
        <w:t xml:space="preserve"> de archiefwet of afspraken met particuliere archiefvormers)</w:t>
      </w:r>
    </w:p>
    <w:p w:rsidR="00EF7216" w:rsidRDefault="00C034AA" w:rsidP="00C034AA">
      <w:r>
        <w:t xml:space="preserve">- intellectuele eigendomsrechten, met name </w:t>
      </w:r>
      <w:r w:rsidR="004D0DE6">
        <w:t>Auteursrecht, P</w:t>
      </w:r>
      <w:r w:rsidR="00CC10DE">
        <w:t xml:space="preserve">ortretrecht, </w:t>
      </w:r>
      <w:r w:rsidR="004D0DE6">
        <w:t>D</w:t>
      </w:r>
      <w:r>
        <w:t>ataba</w:t>
      </w:r>
      <w:r w:rsidR="003E31E3">
        <w:t>nk</w:t>
      </w:r>
      <w:r>
        <w:t>recht</w:t>
      </w:r>
      <w:r w:rsidR="004D0DE6">
        <w:t xml:space="preserve"> en Naburige R</w:t>
      </w:r>
      <w:r w:rsidR="00CC10DE">
        <w:t>echten</w:t>
      </w:r>
      <w:r w:rsidR="004D0DE6">
        <w:t>)</w:t>
      </w:r>
    </w:p>
    <w:p w:rsidR="00F235CE" w:rsidRDefault="004D0DE6" w:rsidP="00F235CE">
      <w:r>
        <w:t xml:space="preserve">- privacy </w:t>
      </w:r>
      <w:r w:rsidR="00CC10DE" w:rsidRPr="001B7CA6">
        <w:t>(</w:t>
      </w:r>
      <w:proofErr w:type="spellStart"/>
      <w:r w:rsidR="00CC10DE" w:rsidRPr="001B7CA6">
        <w:t>ivm</w:t>
      </w:r>
      <w:proofErr w:type="spellEnd"/>
      <w:r w:rsidR="00CC10DE" w:rsidRPr="001B7CA6">
        <w:t xml:space="preserve"> AVG)</w:t>
      </w:r>
      <w:r w:rsidR="00C034AA">
        <w:t xml:space="preserve">Daarnaast kan het nodig zijn om de beschikbaarstelling te beperken wegens kwetsende of </w:t>
      </w:r>
      <w:proofErr w:type="spellStart"/>
      <w:r w:rsidR="00C034AA">
        <w:t>normoverschrijdende</w:t>
      </w:r>
      <w:proofErr w:type="spellEnd"/>
      <w:r w:rsidR="00C034AA">
        <w:t xml:space="preserve"> inhoud (denk bijvoorbeeld aan foto’s van naakte kinderen).</w:t>
      </w:r>
    </w:p>
    <w:p w:rsidR="00216FCC" w:rsidRPr="00F235CE" w:rsidRDefault="00216FCC" w:rsidP="00F235CE"/>
    <w:p w:rsidR="00D577B6" w:rsidRDefault="00D577B6" w:rsidP="00D577B6">
      <w:pPr>
        <w:pStyle w:val="Kop2"/>
      </w:pPr>
      <w:bookmarkStart w:id="69" w:name="_Toc450561211"/>
      <w:bookmarkStart w:id="70" w:name="_Toc24987145"/>
      <w:r>
        <w:t>Uitwerking b</w:t>
      </w:r>
      <w:r w:rsidRPr="00381DC9">
        <w:t>estaande</w:t>
      </w:r>
      <w:r>
        <w:t xml:space="preserve"> uitgangspunten uit de MARA</w:t>
      </w:r>
      <w:bookmarkEnd w:id="69"/>
      <w:bookmarkEnd w:id="70"/>
    </w:p>
    <w:p w:rsidR="00D577B6" w:rsidRPr="00D577B6" w:rsidRDefault="00D577B6" w:rsidP="00D577B6"/>
    <w:p w:rsidR="00D577B6" w:rsidRDefault="00800B91" w:rsidP="00D577B6">
      <w:pPr>
        <w:tabs>
          <w:tab w:val="left" w:pos="0"/>
        </w:tabs>
        <w:ind w:right="72"/>
      </w:pPr>
      <w:r>
        <w:t>Hieronder zijn in tabellen weergegeven de principes  zoals die zijn geformuleerd in de MARA, inclusief de implicaties zoals de MARA die heeft. Eronder staan de nieuwe implicaties van de principes in verband met de rechten. Deze implicaties worden bij een nieuwe versie van de MARA toegevoegd aan de bestaande implicaties.</w:t>
      </w:r>
    </w:p>
    <w:p w:rsidR="00800B91" w:rsidRDefault="00800B91" w:rsidP="00D577B6">
      <w:pPr>
        <w:tabs>
          <w:tab w:val="left" w:pos="0"/>
        </w:tabs>
        <w:ind w:right="72"/>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Look w:val="04A0" w:firstRow="1" w:lastRow="0" w:firstColumn="1" w:lastColumn="0" w:noHBand="0" w:noVBand="1"/>
      </w:tblPr>
      <w:tblGrid>
        <w:gridCol w:w="1478"/>
        <w:gridCol w:w="6357"/>
      </w:tblGrid>
      <w:tr w:rsidR="00D577B6" w:rsidTr="00CD20C6">
        <w:tc>
          <w:tcPr>
            <w:tcW w:w="7835" w:type="dxa"/>
            <w:gridSpan w:val="2"/>
            <w:shd w:val="clear" w:color="auto" w:fill="auto"/>
            <w:tcMar>
              <w:left w:w="60" w:type="dxa"/>
              <w:bottom w:w="120" w:type="dxa"/>
              <w:right w:w="60" w:type="dxa"/>
            </w:tcMar>
          </w:tcPr>
          <w:p w:rsidR="00D577B6" w:rsidRDefault="00D577B6" w:rsidP="00CD20C6">
            <w:pPr>
              <w:pStyle w:val="Kop3"/>
            </w:pPr>
            <w:bookmarkStart w:id="71" w:name="_Toc441234081"/>
            <w:bookmarkStart w:id="72" w:name="_Toc24987146"/>
            <w:r>
              <w:t xml:space="preserve">MARA </w:t>
            </w:r>
            <w:r w:rsidRPr="002C3FAF">
              <w:t>Voldoende metadatering bij de bron</w:t>
            </w:r>
            <w:bookmarkEnd w:id="71"/>
            <w:bookmarkEnd w:id="72"/>
          </w:p>
        </w:tc>
      </w:tr>
      <w:tr w:rsidR="00D577B6" w:rsidTr="00CD20C6">
        <w:tc>
          <w:tcPr>
            <w:tcW w:w="1478" w:type="dxa"/>
            <w:shd w:val="clear" w:color="auto" w:fill="auto"/>
          </w:tcPr>
          <w:p w:rsidR="00D577B6" w:rsidRDefault="00D577B6" w:rsidP="00CD20C6">
            <w:pPr>
              <w:pStyle w:val="Huisstijl-TabelTekst"/>
            </w:pPr>
            <w:r>
              <w:t>Documentatie</w:t>
            </w:r>
          </w:p>
        </w:tc>
        <w:tc>
          <w:tcPr>
            <w:tcW w:w="6357" w:type="dxa"/>
            <w:shd w:val="clear" w:color="auto" w:fill="auto"/>
          </w:tcPr>
          <w:p w:rsidR="00D577B6" w:rsidRDefault="00D577B6" w:rsidP="00CD20C6">
            <w:pPr>
              <w:pStyle w:val="Huisstijl-TabelTekst"/>
            </w:pPr>
            <w:r w:rsidRPr="002C3FAF">
              <w:t>A</w:t>
            </w:r>
            <w:r w:rsidR="0004216F">
              <w:t>rchiefbewaarplaats</w:t>
            </w:r>
            <w:r w:rsidRPr="002C3FAF">
              <w:t xml:space="preserve">en zorgen ervoor of stimuleren dat materiaal bij de bron al voldoende </w:t>
            </w:r>
            <w:proofErr w:type="spellStart"/>
            <w:r w:rsidRPr="002C3FAF">
              <w:t>gemetadateerd</w:t>
            </w:r>
            <w:proofErr w:type="spellEnd"/>
            <w:r w:rsidRPr="002C3FAF">
              <w:t xml:space="preserve"> is.</w:t>
            </w:r>
          </w:p>
        </w:tc>
      </w:tr>
      <w:tr w:rsidR="00D577B6" w:rsidTr="00CD20C6">
        <w:tc>
          <w:tcPr>
            <w:tcW w:w="1478" w:type="dxa"/>
            <w:shd w:val="clear" w:color="auto" w:fill="auto"/>
          </w:tcPr>
          <w:p w:rsidR="00D577B6" w:rsidRDefault="00D577B6" w:rsidP="00CD20C6">
            <w:pPr>
              <w:pStyle w:val="Huisstijl-TabelTekst"/>
            </w:pPr>
            <w:r>
              <w:t>Rationale</w:t>
            </w:r>
          </w:p>
        </w:tc>
        <w:tc>
          <w:tcPr>
            <w:tcW w:w="6357" w:type="dxa"/>
            <w:shd w:val="clear" w:color="auto" w:fill="auto"/>
          </w:tcPr>
          <w:p w:rsidR="00D577B6" w:rsidRDefault="00D577B6" w:rsidP="00CD20C6">
            <w:pPr>
              <w:pStyle w:val="Huisstijl-TabelTekst"/>
            </w:pPr>
            <w:r w:rsidRPr="0024170A">
              <w:t>Voldoende metadatering is essentieel om materiaal aan ander materiaal te kunnen relateren, en zo verbindingen tussen materiaal te kunnen leggen.</w:t>
            </w:r>
          </w:p>
        </w:tc>
      </w:tr>
      <w:tr w:rsidR="00D577B6" w:rsidTr="00CD20C6">
        <w:tc>
          <w:tcPr>
            <w:tcW w:w="1478" w:type="dxa"/>
            <w:shd w:val="clear" w:color="auto" w:fill="auto"/>
          </w:tcPr>
          <w:p w:rsidR="00D577B6" w:rsidRDefault="00D577B6" w:rsidP="00CD20C6">
            <w:pPr>
              <w:pStyle w:val="Huisstijl-TabelTekst"/>
            </w:pPr>
            <w:r>
              <w:t>Implicaties</w:t>
            </w:r>
          </w:p>
        </w:tc>
        <w:tc>
          <w:tcPr>
            <w:tcW w:w="6357" w:type="dxa"/>
            <w:shd w:val="clear" w:color="auto" w:fill="auto"/>
          </w:tcPr>
          <w:p w:rsidR="00D577B6" w:rsidRDefault="00D577B6" w:rsidP="00CD20C6">
            <w:pPr>
              <w:pStyle w:val="Huisstijl-TabelTekst"/>
            </w:pPr>
          </w:p>
        </w:tc>
      </w:tr>
    </w:tbl>
    <w:p w:rsidR="00D577B6" w:rsidRDefault="00D577B6" w:rsidP="00D577B6">
      <w:pPr>
        <w:tabs>
          <w:tab w:val="left" w:pos="0"/>
        </w:tabs>
        <w:ind w:right="72"/>
      </w:pPr>
    </w:p>
    <w:p w:rsidR="00872A24" w:rsidRDefault="00800B91" w:rsidP="00D577B6">
      <w:pPr>
        <w:tabs>
          <w:tab w:val="left" w:pos="0"/>
        </w:tabs>
        <w:ind w:right="72"/>
      </w:pPr>
      <w:r>
        <w:t>Nieuwe i</w:t>
      </w:r>
      <w:r w:rsidR="00872A24">
        <w:t>mplicatie</w:t>
      </w:r>
      <w:r w:rsidR="0097217B">
        <w:t>s</w:t>
      </w:r>
      <w:r w:rsidR="00872A24">
        <w:t xml:space="preserve"> </w:t>
      </w:r>
      <w:r>
        <w:t xml:space="preserve">i.v.m. </w:t>
      </w:r>
      <w:r w:rsidR="00872A24">
        <w:t>rechten:</w:t>
      </w:r>
    </w:p>
    <w:p w:rsidR="00D577B6" w:rsidRDefault="00872A24" w:rsidP="00D577B6">
      <w:pPr>
        <w:tabs>
          <w:tab w:val="left" w:pos="0"/>
        </w:tabs>
        <w:ind w:right="72"/>
      </w:pPr>
      <w:r>
        <w:t xml:space="preserve">Bij aanlevering zullen alle beperkende rechten duidelijk moeten zijn zodat ze bij </w:t>
      </w:r>
      <w:r w:rsidR="00246742">
        <w:t>d</w:t>
      </w:r>
      <w:r>
        <w:t xml:space="preserve">e objecten vastgelegd kunnen worden. </w:t>
      </w:r>
      <w:r w:rsidR="00D577B6">
        <w:t>Het zal in sommige gevallen nodig zijn dat de a</w:t>
      </w:r>
      <w:r w:rsidR="0004216F">
        <w:t>rchiefbewaarplaats</w:t>
      </w:r>
      <w:r w:rsidR="00D577B6">
        <w:t xml:space="preserve"> de door de zorgdrager aangeleverde metadata bewerkt en verrijkt, met name ook bij particuliere archieven waarbij de archiefvormer niet verplicht is om metadata volgens de Richtlijn Metagegevens aan te leveren.</w:t>
      </w:r>
    </w:p>
    <w:p w:rsidR="004F2FEF" w:rsidRDefault="004F2FEF" w:rsidP="004F2FEF">
      <w:pPr>
        <w:tabs>
          <w:tab w:val="left" w:pos="0"/>
        </w:tabs>
        <w:ind w:right="72"/>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Look w:val="04A0" w:firstRow="1" w:lastRow="0" w:firstColumn="1" w:lastColumn="0" w:noHBand="0" w:noVBand="1"/>
      </w:tblPr>
      <w:tblGrid>
        <w:gridCol w:w="1478"/>
        <w:gridCol w:w="6357"/>
      </w:tblGrid>
      <w:tr w:rsidR="00DE02EB" w:rsidTr="00991C7D">
        <w:tc>
          <w:tcPr>
            <w:tcW w:w="7835" w:type="dxa"/>
            <w:gridSpan w:val="2"/>
            <w:shd w:val="clear" w:color="auto" w:fill="auto"/>
            <w:tcMar>
              <w:left w:w="60" w:type="dxa"/>
              <w:bottom w:w="120" w:type="dxa"/>
              <w:right w:w="60" w:type="dxa"/>
            </w:tcMar>
          </w:tcPr>
          <w:p w:rsidR="00DE02EB" w:rsidRDefault="00DE02EB" w:rsidP="00DE02EB">
            <w:pPr>
              <w:pStyle w:val="Kop3"/>
            </w:pPr>
            <w:bookmarkStart w:id="73" w:name="_Toc24987147"/>
            <w:r>
              <w:t>MARA Gebruik van kernregistraties</w:t>
            </w:r>
            <w:bookmarkEnd w:id="73"/>
          </w:p>
        </w:tc>
      </w:tr>
      <w:tr w:rsidR="00DE02EB" w:rsidTr="00991C7D">
        <w:tc>
          <w:tcPr>
            <w:tcW w:w="1478" w:type="dxa"/>
            <w:shd w:val="clear" w:color="auto" w:fill="auto"/>
          </w:tcPr>
          <w:p w:rsidR="00DE02EB" w:rsidRDefault="00DE02EB" w:rsidP="00991C7D">
            <w:pPr>
              <w:pStyle w:val="Huisstijl-TabelTekst"/>
            </w:pPr>
            <w:r>
              <w:t>Documentatie</w:t>
            </w:r>
          </w:p>
        </w:tc>
        <w:tc>
          <w:tcPr>
            <w:tcW w:w="6357" w:type="dxa"/>
            <w:shd w:val="clear" w:color="auto" w:fill="auto"/>
          </w:tcPr>
          <w:p w:rsidR="00DE02EB" w:rsidRDefault="00DE02EB" w:rsidP="00991C7D">
            <w:pPr>
              <w:pStyle w:val="Huisstijl-TabelTekst"/>
            </w:pPr>
            <w:r w:rsidRPr="00DE02EB">
              <w:t>Bij het beschrijven (</w:t>
            </w:r>
            <w:proofErr w:type="spellStart"/>
            <w:r w:rsidRPr="00DE02EB">
              <w:t>metadateren</w:t>
            </w:r>
            <w:proofErr w:type="spellEnd"/>
            <w:r w:rsidRPr="00DE02EB">
              <w:t xml:space="preserve">) van (archief-)materiaal wordt maximaal gebruik gemaakt van al bestaande en liefst gedeelde kernregistraties / </w:t>
            </w:r>
            <w:proofErr w:type="spellStart"/>
            <w:r w:rsidRPr="00DE02EB">
              <w:t>authority</w:t>
            </w:r>
            <w:proofErr w:type="spellEnd"/>
            <w:r w:rsidRPr="00DE02EB">
              <w:t xml:space="preserve"> files. Oftewel: liever verwijzen dan beschrijven. We onderscheiden twee hoofdentiteiten waarvoor aparte registraties bestaan: - Archief (= NEN ISO 23081 Record) - Zorgdragers / Archiefvormers (= NEN ISO 23081 Actor)</w:t>
            </w:r>
          </w:p>
        </w:tc>
      </w:tr>
      <w:tr w:rsidR="00DE02EB" w:rsidTr="00991C7D">
        <w:tc>
          <w:tcPr>
            <w:tcW w:w="1478" w:type="dxa"/>
            <w:shd w:val="clear" w:color="auto" w:fill="auto"/>
          </w:tcPr>
          <w:p w:rsidR="00DE02EB" w:rsidRDefault="00DE02EB" w:rsidP="00991C7D">
            <w:pPr>
              <w:pStyle w:val="Huisstijl-TabelTekst"/>
            </w:pPr>
            <w:r>
              <w:lastRenderedPageBreak/>
              <w:t>Rationale</w:t>
            </w:r>
          </w:p>
        </w:tc>
        <w:tc>
          <w:tcPr>
            <w:tcW w:w="6357" w:type="dxa"/>
            <w:shd w:val="clear" w:color="auto" w:fill="auto"/>
          </w:tcPr>
          <w:p w:rsidR="00DE02EB" w:rsidRDefault="00DE02EB" w:rsidP="00991C7D">
            <w:pPr>
              <w:pStyle w:val="Huisstijl-TabelTekst"/>
            </w:pPr>
            <w:r>
              <w:t>Het gebruik van kernregistraties</w:t>
            </w:r>
            <w:r w:rsidR="0074000B">
              <w:t xml:space="preserve"> bevordert het gebruik van gezamenlijke en eenvormige administraties en de eenmalige vastlegging van metagegevens. </w:t>
            </w:r>
          </w:p>
        </w:tc>
      </w:tr>
      <w:tr w:rsidR="00DE02EB" w:rsidTr="00991C7D">
        <w:tc>
          <w:tcPr>
            <w:tcW w:w="1478" w:type="dxa"/>
            <w:shd w:val="clear" w:color="auto" w:fill="auto"/>
          </w:tcPr>
          <w:p w:rsidR="00DE02EB" w:rsidRDefault="00DE02EB" w:rsidP="00991C7D">
            <w:pPr>
              <w:pStyle w:val="Huisstijl-TabelTekst"/>
            </w:pPr>
            <w:r>
              <w:t>Implicaties</w:t>
            </w:r>
          </w:p>
        </w:tc>
        <w:tc>
          <w:tcPr>
            <w:tcW w:w="6357" w:type="dxa"/>
            <w:shd w:val="clear" w:color="auto" w:fill="auto"/>
          </w:tcPr>
          <w:p w:rsidR="00DE02EB" w:rsidRDefault="00DE02EB" w:rsidP="00991C7D">
            <w:pPr>
              <w:pStyle w:val="Huisstijl-TabelTekst"/>
            </w:pPr>
          </w:p>
        </w:tc>
      </w:tr>
    </w:tbl>
    <w:p w:rsidR="004F2FEF" w:rsidRDefault="004F2FEF" w:rsidP="00A85C69">
      <w:pPr>
        <w:tabs>
          <w:tab w:val="left" w:pos="0"/>
        </w:tabs>
        <w:ind w:right="72"/>
      </w:pPr>
    </w:p>
    <w:p w:rsidR="004E3551" w:rsidRDefault="00800B91" w:rsidP="00A85C69">
      <w:pPr>
        <w:tabs>
          <w:tab w:val="left" w:pos="0"/>
        </w:tabs>
        <w:ind w:right="72"/>
      </w:pPr>
      <w:r>
        <w:t>Nieuwe i</w:t>
      </w:r>
      <w:r w:rsidR="004E3551">
        <w:t xml:space="preserve">mplicaties </w:t>
      </w:r>
      <w:r>
        <w:t xml:space="preserve">i.v.m. </w:t>
      </w:r>
      <w:r w:rsidR="004E3551">
        <w:t>rechten:</w:t>
      </w:r>
    </w:p>
    <w:p w:rsidR="004E3551" w:rsidRDefault="0007609A" w:rsidP="00A85C69">
      <w:pPr>
        <w:tabs>
          <w:tab w:val="left" w:pos="0"/>
        </w:tabs>
        <w:ind w:right="72"/>
      </w:pPr>
      <w:r>
        <w:t xml:space="preserve">Maak </w:t>
      </w:r>
      <w:r w:rsidR="00D0496C">
        <w:t xml:space="preserve">zoveel mogelijk </w:t>
      </w:r>
      <w:r>
        <w:t>gebruik van k</w:t>
      </w:r>
      <w:r w:rsidR="004E3551">
        <w:t>ernregistraties waarin kenmerken worden vastgelegd die een rol spelen in het bepa</w:t>
      </w:r>
      <w:r w:rsidR="00DF663F">
        <w:t>len van beperkingen</w:t>
      </w:r>
      <w:r w:rsidR="0009742F">
        <w:t>, zoals een kernregistratie van vervaardigers</w:t>
      </w:r>
      <w:r w:rsidR="00DF663F" w:rsidRPr="00964D56">
        <w:t>.</w:t>
      </w:r>
      <w:r w:rsidR="00DF663F">
        <w:t xml:space="preserve"> Dit</w:t>
      </w:r>
      <w:r w:rsidR="004E3551">
        <w:t xml:space="preserve"> verminder</w:t>
      </w:r>
      <w:r w:rsidR="00DF663F">
        <w:t>t</w:t>
      </w:r>
      <w:r w:rsidR="004E3551">
        <w:t xml:space="preserve"> de administratieve last om rechten te achterhalen en bij te houden. </w:t>
      </w:r>
    </w:p>
    <w:p w:rsidR="004E3551" w:rsidRDefault="004E3551" w:rsidP="00A85C69">
      <w:pPr>
        <w:tabs>
          <w:tab w:val="left" w:pos="0"/>
        </w:tabs>
        <w:ind w:right="72"/>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Look w:val="04A0" w:firstRow="1" w:lastRow="0" w:firstColumn="1" w:lastColumn="0" w:noHBand="0" w:noVBand="1"/>
      </w:tblPr>
      <w:tblGrid>
        <w:gridCol w:w="1478"/>
        <w:gridCol w:w="6357"/>
      </w:tblGrid>
      <w:tr w:rsidR="00DE02EB" w:rsidTr="00991C7D">
        <w:tc>
          <w:tcPr>
            <w:tcW w:w="7835" w:type="dxa"/>
            <w:gridSpan w:val="2"/>
            <w:shd w:val="clear" w:color="auto" w:fill="auto"/>
            <w:tcMar>
              <w:left w:w="60" w:type="dxa"/>
              <w:bottom w:w="120" w:type="dxa"/>
              <w:right w:w="60" w:type="dxa"/>
            </w:tcMar>
          </w:tcPr>
          <w:p w:rsidR="00DE02EB" w:rsidRDefault="00DE02EB" w:rsidP="004E3551">
            <w:pPr>
              <w:tabs>
                <w:tab w:val="left" w:pos="0"/>
              </w:tabs>
              <w:ind w:right="72"/>
            </w:pPr>
            <w:r>
              <w:t>MARA Data en metadata beschikbaar als open data</w:t>
            </w:r>
          </w:p>
        </w:tc>
      </w:tr>
      <w:tr w:rsidR="00DE02EB" w:rsidTr="00991C7D">
        <w:tc>
          <w:tcPr>
            <w:tcW w:w="1478" w:type="dxa"/>
            <w:shd w:val="clear" w:color="auto" w:fill="auto"/>
          </w:tcPr>
          <w:p w:rsidR="00DE02EB" w:rsidRDefault="00DE02EB" w:rsidP="00991C7D">
            <w:pPr>
              <w:pStyle w:val="Huisstijl-TabelTekst"/>
            </w:pPr>
            <w:r>
              <w:t>Documentatie</w:t>
            </w:r>
          </w:p>
        </w:tc>
        <w:tc>
          <w:tcPr>
            <w:tcW w:w="6357" w:type="dxa"/>
            <w:shd w:val="clear" w:color="auto" w:fill="auto"/>
          </w:tcPr>
          <w:p w:rsidR="00DE02EB" w:rsidRPr="00DE02EB" w:rsidRDefault="00DE02EB" w:rsidP="00DE02EB">
            <w:pPr>
              <w:pStyle w:val="Huisstijl-TabelTekst"/>
            </w:pPr>
            <w:r w:rsidRPr="00DE02EB">
              <w:t xml:space="preserve">Waar mogelijk - behoudens (wettelijke) beperkingen - stellen </w:t>
            </w:r>
            <w:commentRangeStart w:id="74"/>
            <w:commentRangeStart w:id="75"/>
            <w:proofErr w:type="spellStart"/>
            <w:r w:rsidRPr="00DE02EB">
              <w:t>collectiebeherende</w:t>
            </w:r>
            <w:proofErr w:type="spellEnd"/>
          </w:p>
          <w:p w:rsidR="00DE02EB" w:rsidRPr="00513DDC" w:rsidRDefault="00DE02EB" w:rsidP="00DE02EB">
            <w:pPr>
              <w:pStyle w:val="Huisstijl-TabelTekst"/>
            </w:pPr>
            <w:r w:rsidRPr="00513DDC">
              <w:t>instellingen</w:t>
            </w:r>
            <w:commentRangeEnd w:id="74"/>
            <w:r w:rsidR="00D50E16">
              <w:rPr>
                <w:rStyle w:val="Verwijzingopmerking"/>
              </w:rPr>
              <w:commentReference w:id="74"/>
            </w:r>
            <w:commentRangeEnd w:id="75"/>
            <w:r w:rsidR="00012C4D">
              <w:rPr>
                <w:rStyle w:val="Verwijzingopmerking"/>
              </w:rPr>
              <w:commentReference w:id="75"/>
            </w:r>
            <w:r w:rsidRPr="00513DDC">
              <w:t xml:space="preserve"> metadata en data beschikbaar als open data, via een open toegang</w:t>
            </w:r>
          </w:p>
          <w:p w:rsidR="00DE02EB" w:rsidRDefault="00DE02EB" w:rsidP="00DE02EB">
            <w:pPr>
              <w:pStyle w:val="Huisstijl-TabelTekst"/>
            </w:pPr>
            <w:r w:rsidRPr="001863C4">
              <w:t>en op een gestandaardiseerde manier.</w:t>
            </w:r>
          </w:p>
        </w:tc>
      </w:tr>
      <w:tr w:rsidR="00DE02EB" w:rsidTr="00991C7D">
        <w:tc>
          <w:tcPr>
            <w:tcW w:w="1478" w:type="dxa"/>
            <w:shd w:val="clear" w:color="auto" w:fill="auto"/>
          </w:tcPr>
          <w:p w:rsidR="00DE02EB" w:rsidRDefault="00DE02EB" w:rsidP="00991C7D">
            <w:pPr>
              <w:pStyle w:val="Huisstijl-TabelTekst"/>
            </w:pPr>
            <w:r>
              <w:t>Rationale</w:t>
            </w:r>
          </w:p>
        </w:tc>
        <w:tc>
          <w:tcPr>
            <w:tcW w:w="6357" w:type="dxa"/>
            <w:shd w:val="clear" w:color="auto" w:fill="auto"/>
          </w:tcPr>
          <w:p w:rsidR="00DE02EB" w:rsidRDefault="00DE02EB" w:rsidP="00991C7D">
            <w:pPr>
              <w:pStyle w:val="Huisstijl-TabelTekst"/>
            </w:pPr>
          </w:p>
        </w:tc>
      </w:tr>
      <w:tr w:rsidR="00DE02EB" w:rsidTr="00991C7D">
        <w:tc>
          <w:tcPr>
            <w:tcW w:w="1478" w:type="dxa"/>
            <w:shd w:val="clear" w:color="auto" w:fill="auto"/>
          </w:tcPr>
          <w:p w:rsidR="00DE02EB" w:rsidRDefault="00DE02EB" w:rsidP="00991C7D">
            <w:pPr>
              <w:pStyle w:val="Huisstijl-TabelTekst"/>
            </w:pPr>
            <w:r>
              <w:t>Implicaties</w:t>
            </w:r>
          </w:p>
        </w:tc>
        <w:tc>
          <w:tcPr>
            <w:tcW w:w="6357" w:type="dxa"/>
            <w:shd w:val="clear" w:color="auto" w:fill="auto"/>
          </w:tcPr>
          <w:p w:rsidR="00DE02EB" w:rsidRDefault="00DE02EB" w:rsidP="00991C7D">
            <w:pPr>
              <w:pStyle w:val="Huisstijl-TabelTekst"/>
            </w:pPr>
          </w:p>
        </w:tc>
      </w:tr>
    </w:tbl>
    <w:p w:rsidR="00DE02EB" w:rsidRDefault="00DE02EB" w:rsidP="004E3551"/>
    <w:p w:rsidR="004E3551" w:rsidRDefault="00800B91" w:rsidP="004E3551">
      <w:r>
        <w:t>Nieuwe i</w:t>
      </w:r>
      <w:r w:rsidR="004E3551">
        <w:t xml:space="preserve">mplicaties </w:t>
      </w:r>
      <w:r>
        <w:t xml:space="preserve">i.v.m. </w:t>
      </w:r>
      <w:r w:rsidR="004E3551">
        <w:t>rechten:</w:t>
      </w:r>
    </w:p>
    <w:p w:rsidR="00261623" w:rsidRDefault="00DE59E8" w:rsidP="004E3551">
      <w:r>
        <w:t>Het beschikbaar stellen van data en metadata van informatieobjecten als open data vereist het gebruik van licenties die onder deze noemer vallen. Alleen de CC-BY-licentie, de CC0-verklaring en de publiek-domein-aanduiding</w:t>
      </w:r>
      <w:r w:rsidR="007831C6">
        <w:rPr>
          <w:rStyle w:val="Voetnootmarkering"/>
        </w:rPr>
        <w:footnoteReference w:id="34"/>
      </w:r>
      <w:r>
        <w:t xml:space="preserve"> behoren tot die </w:t>
      </w:r>
      <w:r w:rsidR="00DA4D7A">
        <w:t xml:space="preserve">open data </w:t>
      </w:r>
      <w:r>
        <w:t xml:space="preserve">categorie. Daarnaast kan een instelling alleen rechten </w:t>
      </w:r>
      <w:proofErr w:type="spellStart"/>
      <w:r>
        <w:t>licenseren</w:t>
      </w:r>
      <w:proofErr w:type="spellEnd"/>
      <w:r>
        <w:t xml:space="preserve"> en vrijwaren die het bezit: informatieobjecten waarvan de rechten niet geklaard zijn, kunnen </w:t>
      </w:r>
      <w:r w:rsidR="007831C6">
        <w:t>niet als open data beschikbaar gesteld worden, maar de metadata zelf wel.</w:t>
      </w:r>
    </w:p>
    <w:p w:rsidR="004E3551" w:rsidRDefault="00261623" w:rsidP="004E3551">
      <w:r>
        <w:t>Duidelijkheid over de toepasselijkheid van rechten is van essentieel belang om hergebruik te bevorderen, evenals het gebruik van</w:t>
      </w:r>
      <w:r w:rsidR="001A1398">
        <w:t xml:space="preserve"> de minst restrictieve licenties</w:t>
      </w:r>
      <w:r>
        <w:t>. Instellingen kunnen in een open data- en auteursrechtenbeleid vastlegg</w:t>
      </w:r>
      <w:r w:rsidR="001A1398">
        <w:t>en hoe zij hier uitvoering aan geven.</w:t>
      </w:r>
    </w:p>
    <w:p w:rsidR="00DE59E8" w:rsidRDefault="00DE59E8" w:rsidP="004E3551"/>
    <w:p w:rsidR="00715C91" w:rsidRDefault="00715C91" w:rsidP="00715C91"/>
    <w:p w:rsidR="00715C91" w:rsidRDefault="00715C91" w:rsidP="00715C91">
      <w:r>
        <w:t>Het onderstaande principe is aangepast zodat beperkingen op de beschikbaarstelling voor raadpleging en gebruik op een zelfde manier kunnen worden vastgelegd als openbaarheid.</w:t>
      </w:r>
    </w:p>
    <w:p w:rsidR="00715C91" w:rsidRDefault="00715C91" w:rsidP="00715C91"/>
    <w:tbl>
      <w:tblPr>
        <w:tblStyle w:val="Huisstijl-Tabel"/>
        <w:tblW w:w="0" w:type="auto"/>
        <w:tblLook w:val="04A0" w:firstRow="1" w:lastRow="0" w:firstColumn="1" w:lastColumn="0" w:noHBand="0" w:noVBand="1"/>
      </w:tblPr>
      <w:tblGrid>
        <w:gridCol w:w="1478"/>
        <w:gridCol w:w="6357"/>
      </w:tblGrid>
      <w:tr w:rsidR="00715C91" w:rsidTr="000C5B64">
        <w:trPr>
          <w:cnfStyle w:val="100000000000" w:firstRow="1" w:lastRow="0" w:firstColumn="0" w:lastColumn="0" w:oddVBand="0" w:evenVBand="0" w:oddHBand="0" w:evenHBand="0" w:firstRowFirstColumn="0" w:firstRowLastColumn="0" w:lastRowFirstColumn="0" w:lastRowLastColumn="0"/>
        </w:trPr>
        <w:tc>
          <w:tcPr>
            <w:tcW w:w="7835" w:type="dxa"/>
            <w:gridSpan w:val="2"/>
          </w:tcPr>
          <w:p w:rsidR="00715C91" w:rsidRDefault="00715C91" w:rsidP="000C5B64">
            <w:pPr>
              <w:pStyle w:val="Kop3"/>
              <w:outlineLvl w:val="2"/>
            </w:pPr>
            <w:bookmarkStart w:id="76" w:name="_Toc24987148"/>
            <w:r>
              <w:t>MARA</w:t>
            </w:r>
            <w:r w:rsidRPr="00AD10B7">
              <w:t xml:space="preserve"> Openbaarheid </w:t>
            </w:r>
            <w:r>
              <w:t>en rechten kunnen</w:t>
            </w:r>
            <w:r w:rsidRPr="00AD10B7">
              <w:t xml:space="preserve"> worden vastgelegd op het laagste niveau</w:t>
            </w:r>
            <w:bookmarkEnd w:id="76"/>
          </w:p>
        </w:tc>
      </w:tr>
      <w:tr w:rsidR="00715C91" w:rsidRPr="0085644A" w:rsidTr="000C5B64">
        <w:tc>
          <w:tcPr>
            <w:tcW w:w="1478" w:type="dxa"/>
          </w:tcPr>
          <w:p w:rsidR="00715C91" w:rsidRDefault="00715C91" w:rsidP="000C5B64">
            <w:pPr>
              <w:pStyle w:val="Huisstijl-TabelTekst"/>
            </w:pPr>
            <w:r>
              <w:t>Documentatie</w:t>
            </w:r>
          </w:p>
        </w:tc>
        <w:tc>
          <w:tcPr>
            <w:tcW w:w="6357" w:type="dxa"/>
          </w:tcPr>
          <w:p w:rsidR="00715C91" w:rsidRDefault="00715C91" w:rsidP="000C5B64">
            <w:pPr>
              <w:pStyle w:val="Huisstijl-TabelTekst"/>
            </w:pPr>
            <w:r>
              <w:t xml:space="preserve">Openbaarheid en beperkende rechten kunnen op elk niveau (evt. niveau van stuk of zelfs nog lager) worden aangegeven. </w:t>
            </w:r>
          </w:p>
          <w:p w:rsidR="00715C91" w:rsidRPr="00173A97" w:rsidRDefault="00715C91" w:rsidP="000C5B64">
            <w:pPr>
              <w:pStyle w:val="Huisstijl-TabelTekst"/>
              <w:rPr>
                <w:color w:val="000000" w:themeColor="text1"/>
              </w:rPr>
            </w:pPr>
            <w:r>
              <w:rPr>
                <w:color w:val="000000" w:themeColor="text1"/>
              </w:rPr>
              <w:t xml:space="preserve">Dit </w:t>
            </w:r>
            <w:r w:rsidRPr="00173A97">
              <w:rPr>
                <w:color w:val="000000" w:themeColor="text1"/>
              </w:rPr>
              <w:t xml:space="preserve">wordt </w:t>
            </w:r>
            <w:proofErr w:type="spellStart"/>
            <w:r w:rsidRPr="00173A97">
              <w:rPr>
                <w:color w:val="000000" w:themeColor="text1"/>
              </w:rPr>
              <w:t>overerfd</w:t>
            </w:r>
            <w:proofErr w:type="spellEnd"/>
            <w:r w:rsidRPr="00173A97">
              <w:rPr>
                <w:color w:val="000000" w:themeColor="text1"/>
              </w:rPr>
              <w:t>. Indien een niveau, bijvoorbeeld een dossier, is aangemerkt als “openbaar” dan kunnen daar onder geen beperkt openbare stukken voorkomen. Indien een niveau is aangemerkt als “beperkt openbaar” dan geldt dit eveneens voor alle onderliggende stukken.</w:t>
            </w:r>
          </w:p>
          <w:p w:rsidR="00715C91" w:rsidRPr="00613B56" w:rsidRDefault="00715C91" w:rsidP="000C5B64">
            <w:pPr>
              <w:pStyle w:val="Huisstijl-TabelTekst"/>
            </w:pPr>
            <w:r w:rsidRPr="00173A97">
              <w:rPr>
                <w:color w:val="000000" w:themeColor="text1"/>
              </w:rPr>
              <w:t xml:space="preserve">Indien onder een niveau zowel stukken </w:t>
            </w:r>
            <w:r>
              <w:rPr>
                <w:color w:val="000000" w:themeColor="text1"/>
              </w:rPr>
              <w:t xml:space="preserve">met beperkingen als stukken zonder beperkingen </w:t>
            </w:r>
            <w:r w:rsidRPr="00173A97">
              <w:rPr>
                <w:color w:val="000000" w:themeColor="text1"/>
              </w:rPr>
              <w:t xml:space="preserve">voorkomen, dan wordt op dat niveau aangegeven dat er geen eenduidige </w:t>
            </w:r>
            <w:r w:rsidRPr="00173A97">
              <w:rPr>
                <w:color w:val="000000" w:themeColor="text1"/>
              </w:rPr>
              <w:lastRenderedPageBreak/>
              <w:t>aanduiding is: afgeleide code.</w:t>
            </w:r>
          </w:p>
        </w:tc>
      </w:tr>
      <w:tr w:rsidR="00715C91" w:rsidTr="000C5B64">
        <w:tc>
          <w:tcPr>
            <w:tcW w:w="1478" w:type="dxa"/>
          </w:tcPr>
          <w:p w:rsidR="00715C91" w:rsidRDefault="00715C91" w:rsidP="000C5B64">
            <w:pPr>
              <w:pStyle w:val="Huisstijl-TabelTekst"/>
            </w:pPr>
            <w:r>
              <w:lastRenderedPageBreak/>
              <w:t>Rationale</w:t>
            </w:r>
          </w:p>
        </w:tc>
        <w:tc>
          <w:tcPr>
            <w:tcW w:w="6357" w:type="dxa"/>
          </w:tcPr>
          <w:p w:rsidR="00715C91" w:rsidRDefault="00715C91" w:rsidP="000C5B64">
            <w:pPr>
              <w:pStyle w:val="Huisstijl-TabelTekst"/>
            </w:pPr>
            <w:r w:rsidRPr="00173A97">
              <w:rPr>
                <w:color w:val="000000" w:themeColor="text1"/>
              </w:rPr>
              <w:t xml:space="preserve">Maakt het mogelijk om materiaal zo specifiek mogelijk af te schermen, zodat zoveel mogelijk materiaal wél </w:t>
            </w:r>
            <w:r>
              <w:rPr>
                <w:color w:val="000000" w:themeColor="text1"/>
              </w:rPr>
              <w:t>volledig beschikbaar.</w:t>
            </w:r>
          </w:p>
        </w:tc>
      </w:tr>
      <w:tr w:rsidR="00715C91" w:rsidTr="000C5B64">
        <w:tc>
          <w:tcPr>
            <w:tcW w:w="1478" w:type="dxa"/>
          </w:tcPr>
          <w:p w:rsidR="00715C91" w:rsidRDefault="00715C91" w:rsidP="000C5B64">
            <w:pPr>
              <w:pStyle w:val="Huisstijl-TabelTekst"/>
            </w:pPr>
            <w:r>
              <w:t>Implicaties</w:t>
            </w:r>
          </w:p>
        </w:tc>
        <w:tc>
          <w:tcPr>
            <w:tcW w:w="6357" w:type="dxa"/>
          </w:tcPr>
          <w:p w:rsidR="00715C91" w:rsidRPr="00173A97" w:rsidRDefault="00715C91" w:rsidP="000C5B64">
            <w:pPr>
              <w:pStyle w:val="Huisstijl-TabelTekst"/>
              <w:rPr>
                <w:color w:val="000000" w:themeColor="text1"/>
              </w:rPr>
            </w:pPr>
            <w:r w:rsidRPr="00173A97">
              <w:rPr>
                <w:color w:val="000000" w:themeColor="text1"/>
              </w:rPr>
              <w:t>In een hiërarchie kunnen niet op twee niveaus expliciete coderingen voorkomen.</w:t>
            </w:r>
          </w:p>
          <w:p w:rsidR="00715C91" w:rsidRDefault="00715C91" w:rsidP="000C5B64">
            <w:pPr>
              <w:pStyle w:val="Huisstijl-TabelTekst"/>
            </w:pPr>
            <w:r w:rsidRPr="00173A97">
              <w:rPr>
                <w:color w:val="000000" w:themeColor="text1"/>
              </w:rPr>
              <w:t xml:space="preserve">Bij wijziging van </w:t>
            </w:r>
            <w:r>
              <w:rPr>
                <w:color w:val="000000" w:themeColor="text1"/>
              </w:rPr>
              <w:t>de beperkingen</w:t>
            </w:r>
            <w:r w:rsidRPr="00173A97">
              <w:rPr>
                <w:color w:val="000000" w:themeColor="text1"/>
              </w:rPr>
              <w:t xml:space="preserve"> dient de hele hiërarchie te worden gecontroleerd.</w:t>
            </w:r>
          </w:p>
        </w:tc>
      </w:tr>
    </w:tbl>
    <w:p w:rsidR="00715C91" w:rsidRDefault="00715C91" w:rsidP="00715C91"/>
    <w:p w:rsidR="00715C91" w:rsidRDefault="00715C91" w:rsidP="00715C91"/>
    <w:p w:rsidR="00715C91" w:rsidRDefault="00715C91" w:rsidP="004E3551"/>
    <w:p w:rsidR="00715C91" w:rsidRDefault="00715C91" w:rsidP="004E3551"/>
    <w:p w:rsidR="00D577B6" w:rsidRDefault="00A85C69" w:rsidP="00A85C69">
      <w:pPr>
        <w:pStyle w:val="Kop2"/>
      </w:pPr>
      <w:bookmarkStart w:id="77" w:name="_Toc24987149"/>
      <w:r>
        <w:t>Nieuwe uitgangspunten</w:t>
      </w:r>
      <w:bookmarkEnd w:id="77"/>
    </w:p>
    <w:p w:rsidR="00A85C69" w:rsidRDefault="00A85C69" w:rsidP="00A85C69">
      <w:r w:rsidRPr="00A85C69">
        <w:t xml:space="preserve">Onderstaande uitgangspunten zijn nog niet opgenomen in de MARA maar wel specifiek van belang voor de </w:t>
      </w:r>
      <w:r w:rsidR="004F2FEF">
        <w:t>rechten</w:t>
      </w:r>
      <w:r w:rsidRPr="00A85C69">
        <w:t>:</w:t>
      </w:r>
    </w:p>
    <w:p w:rsidR="008A1617" w:rsidRDefault="008A1617" w:rsidP="00A85C69">
      <w:pPr>
        <w:tabs>
          <w:tab w:val="left" w:pos="0"/>
        </w:tabs>
        <w:ind w:right="72"/>
      </w:pPr>
    </w:p>
    <w:tbl>
      <w:tblPr>
        <w:tblStyle w:val="Huisstijl-Tabel"/>
        <w:tblW w:w="0" w:type="auto"/>
        <w:tblLook w:val="04A0" w:firstRow="1" w:lastRow="0" w:firstColumn="1" w:lastColumn="0" w:noHBand="0" w:noVBand="1"/>
      </w:tblPr>
      <w:tblGrid>
        <w:gridCol w:w="1478"/>
        <w:gridCol w:w="6357"/>
      </w:tblGrid>
      <w:tr w:rsidR="008A1617" w:rsidTr="00216FCC">
        <w:trPr>
          <w:cnfStyle w:val="100000000000" w:firstRow="1" w:lastRow="0" w:firstColumn="0" w:lastColumn="0" w:oddVBand="0" w:evenVBand="0" w:oddHBand="0" w:evenHBand="0" w:firstRowFirstColumn="0" w:firstRowLastColumn="0" w:lastRowFirstColumn="0" w:lastRowLastColumn="0"/>
        </w:trPr>
        <w:tc>
          <w:tcPr>
            <w:tcW w:w="7835" w:type="dxa"/>
            <w:gridSpan w:val="2"/>
          </w:tcPr>
          <w:p w:rsidR="008A1617" w:rsidRDefault="008A1617" w:rsidP="008A1617">
            <w:pPr>
              <w:pStyle w:val="Kop3"/>
              <w:outlineLvl w:val="2"/>
            </w:pPr>
            <w:bookmarkStart w:id="78" w:name="_Toc24987150"/>
            <w:r>
              <w:t>MARA Vastlegging van rechten scheiden van gebruikersfunctionaliteit</w:t>
            </w:r>
            <w:bookmarkEnd w:id="78"/>
          </w:p>
        </w:tc>
      </w:tr>
      <w:tr w:rsidR="008A1617" w:rsidRPr="0085644A" w:rsidTr="00216FCC">
        <w:tc>
          <w:tcPr>
            <w:tcW w:w="1478" w:type="dxa"/>
          </w:tcPr>
          <w:p w:rsidR="008A1617" w:rsidRDefault="008A1617" w:rsidP="00216FCC">
            <w:pPr>
              <w:pStyle w:val="Huisstijl-TabelTekst"/>
            </w:pPr>
            <w:r>
              <w:t>Documentatie</w:t>
            </w:r>
          </w:p>
        </w:tc>
        <w:tc>
          <w:tcPr>
            <w:tcW w:w="6357" w:type="dxa"/>
          </w:tcPr>
          <w:p w:rsidR="008A1617" w:rsidRPr="00DF663F" w:rsidRDefault="008A1617" w:rsidP="00216FCC">
            <w:pPr>
              <w:pStyle w:val="Huisstijl-TabelTekst"/>
              <w:rPr>
                <w:color w:val="000000" w:themeColor="text1"/>
              </w:rPr>
            </w:pPr>
            <w:r>
              <w:t>De vastlegging van eventuele beperkende rechten wordt gescheiden van de functionaliteit die eraan wordt gekoppeld</w:t>
            </w:r>
            <w:r>
              <w:rPr>
                <w:color w:val="000000" w:themeColor="text1"/>
              </w:rPr>
              <w:t xml:space="preserve">. In de metadata van de objecten worden de rechten vastgelegd. De vertaling naar functionaliteit voor de gebruikers zoals downloaden wordt geregeld in de business </w:t>
            </w:r>
            <w:proofErr w:type="spellStart"/>
            <w:r>
              <w:rPr>
                <w:color w:val="000000" w:themeColor="text1"/>
              </w:rPr>
              <w:t>rules</w:t>
            </w:r>
            <w:proofErr w:type="spellEnd"/>
            <w:r>
              <w:rPr>
                <w:color w:val="000000" w:themeColor="text1"/>
              </w:rPr>
              <w:t xml:space="preserve"> van de applicatie die de objecten beschikbaar stelt.</w:t>
            </w:r>
          </w:p>
        </w:tc>
      </w:tr>
      <w:tr w:rsidR="008A1617" w:rsidTr="00216FCC">
        <w:tc>
          <w:tcPr>
            <w:tcW w:w="1478" w:type="dxa"/>
          </w:tcPr>
          <w:p w:rsidR="008A1617" w:rsidRDefault="008A1617" w:rsidP="00216FCC">
            <w:pPr>
              <w:pStyle w:val="Huisstijl-TabelTekst"/>
            </w:pPr>
            <w:r>
              <w:t>Rationale</w:t>
            </w:r>
          </w:p>
        </w:tc>
        <w:tc>
          <w:tcPr>
            <w:tcW w:w="6357" w:type="dxa"/>
          </w:tcPr>
          <w:p w:rsidR="008A1617" w:rsidRDefault="008A1617" w:rsidP="00216FCC">
            <w:pPr>
              <w:pStyle w:val="Huisstijl-TabelTekst"/>
            </w:pPr>
            <w:r>
              <w:rPr>
                <w:color w:val="000000" w:themeColor="text1"/>
              </w:rPr>
              <w:t>De rechten op de objecten en de beperkingen die daarbij horen zijn relatief constant. De functionaliteit voor de gebruiker is afhankelijk van technieken die veranderen.</w:t>
            </w:r>
          </w:p>
        </w:tc>
      </w:tr>
      <w:tr w:rsidR="008A1617" w:rsidTr="00216FCC">
        <w:tc>
          <w:tcPr>
            <w:tcW w:w="1478" w:type="dxa"/>
          </w:tcPr>
          <w:p w:rsidR="008A1617" w:rsidRDefault="008A1617" w:rsidP="00216FCC">
            <w:pPr>
              <w:pStyle w:val="Huisstijl-TabelTekst"/>
            </w:pPr>
            <w:r>
              <w:t>Implicaties</w:t>
            </w:r>
          </w:p>
        </w:tc>
        <w:tc>
          <w:tcPr>
            <w:tcW w:w="6357" w:type="dxa"/>
          </w:tcPr>
          <w:p w:rsidR="008A1617" w:rsidRDefault="008A1617" w:rsidP="008A1617">
            <w:pPr>
              <w:pStyle w:val="Huisstijl-TabelTekst"/>
              <w:numPr>
                <w:ilvl w:val="0"/>
                <w:numId w:val="12"/>
              </w:numPr>
            </w:pPr>
            <w:r>
              <w:t xml:space="preserve">Rechten en de beperkingen </w:t>
            </w:r>
            <w:r w:rsidR="00663AED">
              <w:t>zijn</w:t>
            </w:r>
            <w:r>
              <w:t xml:space="preserve"> </w:t>
            </w:r>
            <w:r w:rsidR="00663AED">
              <w:t>eenduidig</w:t>
            </w:r>
            <w:r>
              <w:t xml:space="preserve"> per opvraagbare eenheid.</w:t>
            </w:r>
          </w:p>
          <w:p w:rsidR="008A1617" w:rsidRDefault="008A1617" w:rsidP="008A1617">
            <w:pPr>
              <w:pStyle w:val="Huisstijl-TabelTekst"/>
              <w:numPr>
                <w:ilvl w:val="0"/>
                <w:numId w:val="12"/>
              </w:numPr>
            </w:pPr>
            <w:r>
              <w:t>Dezelfde rechten worden op dezelfde manier functioneel afgehandeld</w:t>
            </w:r>
          </w:p>
          <w:p w:rsidR="008A1617" w:rsidRDefault="008A1617" w:rsidP="008A1617">
            <w:pPr>
              <w:pStyle w:val="Huisstijl-TabelTekst"/>
              <w:numPr>
                <w:ilvl w:val="0"/>
                <w:numId w:val="12"/>
              </w:numPr>
            </w:pPr>
            <w:r>
              <w:t xml:space="preserve">De business </w:t>
            </w:r>
            <w:proofErr w:type="spellStart"/>
            <w:r>
              <w:t>rules</w:t>
            </w:r>
            <w:proofErr w:type="spellEnd"/>
            <w:r>
              <w:t xml:space="preserve"> voor de functionele afhandeling van de rechten zijn uitputtend en onafhankelijk van de applicaties gedocumenteerd</w:t>
            </w:r>
          </w:p>
        </w:tc>
      </w:tr>
    </w:tbl>
    <w:p w:rsidR="008A1617" w:rsidRDefault="008A1617" w:rsidP="00A85C69">
      <w:pPr>
        <w:tabs>
          <w:tab w:val="left" w:pos="0"/>
        </w:tabs>
        <w:ind w:right="72"/>
      </w:pPr>
    </w:p>
    <w:tbl>
      <w:tblPr>
        <w:tblStyle w:val="Huisstijl-Tabel"/>
        <w:tblW w:w="0" w:type="auto"/>
        <w:tblLook w:val="04A0" w:firstRow="1" w:lastRow="0" w:firstColumn="1" w:lastColumn="0" w:noHBand="0" w:noVBand="1"/>
      </w:tblPr>
      <w:tblGrid>
        <w:gridCol w:w="1478"/>
        <w:gridCol w:w="6357"/>
      </w:tblGrid>
      <w:tr w:rsidR="00A40C86" w:rsidTr="00800B91">
        <w:trPr>
          <w:cnfStyle w:val="100000000000" w:firstRow="1" w:lastRow="0" w:firstColumn="0" w:lastColumn="0" w:oddVBand="0" w:evenVBand="0" w:oddHBand="0" w:evenHBand="0" w:firstRowFirstColumn="0" w:firstRowLastColumn="0" w:lastRowFirstColumn="0" w:lastRowLastColumn="0"/>
        </w:trPr>
        <w:tc>
          <w:tcPr>
            <w:tcW w:w="7835" w:type="dxa"/>
            <w:gridSpan w:val="2"/>
          </w:tcPr>
          <w:p w:rsidR="00A40C86" w:rsidRDefault="00A40C86" w:rsidP="00A40C86">
            <w:pPr>
              <w:pStyle w:val="Kop3"/>
              <w:outlineLvl w:val="2"/>
            </w:pPr>
            <w:bookmarkStart w:id="79" w:name="_Toc24987151"/>
            <w:r w:rsidRPr="000E06A6">
              <w:t>MARA Beperkingen moeten duidelijk zijn voor gebruiker</w:t>
            </w:r>
            <w:bookmarkEnd w:id="79"/>
          </w:p>
        </w:tc>
      </w:tr>
      <w:tr w:rsidR="00F97C77" w:rsidRPr="0085644A" w:rsidTr="00800B91">
        <w:tc>
          <w:tcPr>
            <w:tcW w:w="1478" w:type="dxa"/>
          </w:tcPr>
          <w:p w:rsidR="00F97C77" w:rsidRDefault="00F97C77" w:rsidP="00800B91">
            <w:pPr>
              <w:pStyle w:val="Huisstijl-TabelTekst"/>
            </w:pPr>
            <w:r>
              <w:t>Documentatie</w:t>
            </w:r>
          </w:p>
        </w:tc>
        <w:tc>
          <w:tcPr>
            <w:tcW w:w="6357" w:type="dxa"/>
          </w:tcPr>
          <w:p w:rsidR="00F97C77" w:rsidRPr="00DF663F" w:rsidRDefault="003E31E3" w:rsidP="003E31E3">
            <w:pPr>
              <w:pStyle w:val="Huisstijl-TabelTekst"/>
              <w:rPr>
                <w:color w:val="000000" w:themeColor="text1"/>
              </w:rPr>
            </w:pPr>
            <w:r>
              <w:t xml:space="preserve">Bij de beschikbaarstelling van een informatieobject wordt aangegeven wat een gebruiker wel of niet met het object mag, naar analogie van Creative </w:t>
            </w:r>
            <w:proofErr w:type="spellStart"/>
            <w:r>
              <w:t>Commons</w:t>
            </w:r>
            <w:proofErr w:type="spellEnd"/>
            <w:r>
              <w:t xml:space="preserve"> licenties. Wanneer een gebruiker een kopie voor eigen gebruik mag maken, dan wordt hem  ook duidelijk gemaakt welk gebruik daar wel en niet onder valt</w:t>
            </w:r>
          </w:p>
        </w:tc>
      </w:tr>
      <w:tr w:rsidR="00F97C77" w:rsidTr="00800B91">
        <w:tc>
          <w:tcPr>
            <w:tcW w:w="1478" w:type="dxa"/>
          </w:tcPr>
          <w:p w:rsidR="00F97C77" w:rsidRDefault="00F97C77" w:rsidP="00800B91">
            <w:pPr>
              <w:pStyle w:val="Huisstijl-TabelTekst"/>
            </w:pPr>
            <w:r>
              <w:t>Rationale</w:t>
            </w:r>
          </w:p>
        </w:tc>
        <w:tc>
          <w:tcPr>
            <w:tcW w:w="6357" w:type="dxa"/>
          </w:tcPr>
          <w:p w:rsidR="00F97C77" w:rsidRDefault="003E31E3" w:rsidP="00F97C77">
            <w:pPr>
              <w:pStyle w:val="Huisstijl-TabelTekst"/>
            </w:pPr>
            <w:r>
              <w:t xml:space="preserve">Archiefstukken zijn </w:t>
            </w:r>
            <w:r w:rsidR="00F97C77">
              <w:t>openbare overheidsinformatie die in principe openbaar is en door iedereen ingezien en (her)gebruikt mag worden. De beperkingen die daarvoor gelden moeten wettelijk gemotiveerd zijn en dienen voor de gebruiker helder te worden aangegeven.</w:t>
            </w:r>
          </w:p>
        </w:tc>
      </w:tr>
      <w:tr w:rsidR="00F97C77" w:rsidTr="00800B91">
        <w:tc>
          <w:tcPr>
            <w:tcW w:w="1478" w:type="dxa"/>
          </w:tcPr>
          <w:p w:rsidR="00F97C77" w:rsidRDefault="00F97C77" w:rsidP="00800B91">
            <w:pPr>
              <w:pStyle w:val="Huisstijl-TabelTekst"/>
            </w:pPr>
            <w:r>
              <w:t>Implicaties</w:t>
            </w:r>
          </w:p>
        </w:tc>
        <w:tc>
          <w:tcPr>
            <w:tcW w:w="6357" w:type="dxa"/>
          </w:tcPr>
          <w:p w:rsidR="00F97C77" w:rsidRDefault="00F97C77" w:rsidP="00F97C77">
            <w:pPr>
              <w:pStyle w:val="Huisstijl-TabelTekst"/>
            </w:pPr>
            <w:r>
              <w:t xml:space="preserve">Beperkingen op het gebruik van archiefstukken moeten voor het publiek duidelijk zichtbaar zijn in de metadata van de stukken </w:t>
            </w:r>
          </w:p>
        </w:tc>
      </w:tr>
    </w:tbl>
    <w:p w:rsidR="00236264" w:rsidRDefault="00A70724" w:rsidP="00236264">
      <w:pPr>
        <w:pStyle w:val="Kop1"/>
      </w:pPr>
      <w:bookmarkStart w:id="80" w:name="_Toc24987152"/>
      <w:r>
        <w:lastRenderedPageBreak/>
        <w:t>Bedrijfsarchitectuur</w:t>
      </w:r>
      <w:bookmarkEnd w:id="80"/>
    </w:p>
    <w:p w:rsidR="00A70724" w:rsidRPr="00790E14" w:rsidRDefault="00A70724" w:rsidP="00A70724">
      <w:pPr>
        <w:rPr>
          <w:noProof/>
        </w:rPr>
      </w:pPr>
      <w:r>
        <w:rPr>
          <w:lang w:val="pt-BR"/>
        </w:rPr>
        <w:t xml:space="preserve">Dit hoofdstuk biedt de implicaties van </w:t>
      </w:r>
      <w:r w:rsidR="00CC10DE">
        <w:rPr>
          <w:lang w:val="pt-BR"/>
        </w:rPr>
        <w:t>de uitgewerkte rechtenbeschrijving</w:t>
      </w:r>
      <w:r>
        <w:rPr>
          <w:lang w:val="pt-BR"/>
        </w:rPr>
        <w:t xml:space="preserve"> op de bedrijfsarchitectuur zoals beschreven in de MARA (hfst. 5-7).</w:t>
      </w:r>
    </w:p>
    <w:p w:rsidR="00774562" w:rsidRDefault="00774562" w:rsidP="00236264">
      <w:pPr>
        <w:pStyle w:val="Bijschrift"/>
        <w:rPr>
          <w:noProof/>
        </w:rPr>
      </w:pPr>
    </w:p>
    <w:p w:rsidR="00774562" w:rsidRDefault="00774562" w:rsidP="00774562">
      <w:pPr>
        <w:pStyle w:val="Kop2"/>
        <w:rPr>
          <w:noProof/>
        </w:rPr>
      </w:pPr>
      <w:bookmarkStart w:id="81" w:name="_Toc24987153"/>
      <w:r>
        <w:rPr>
          <w:noProof/>
        </w:rPr>
        <w:t>Diensten</w:t>
      </w:r>
      <w:bookmarkEnd w:id="81"/>
    </w:p>
    <w:p w:rsidR="00774562" w:rsidRDefault="00DA4D7A" w:rsidP="00774562">
      <w:r>
        <w:t>Er zijn in de MARA drie</w:t>
      </w:r>
      <w:r w:rsidR="00774562">
        <w:t xml:space="preserve"> diensten beschreven die rechtstreeks te maken hebben met rechten:</w:t>
      </w:r>
    </w:p>
    <w:p w:rsidR="00774562" w:rsidRDefault="00774562" w:rsidP="004F2FEF">
      <w:pPr>
        <w:pStyle w:val="Lijstalinea"/>
        <w:numPr>
          <w:ilvl w:val="0"/>
          <w:numId w:val="7"/>
        </w:numPr>
      </w:pPr>
      <w:proofErr w:type="spellStart"/>
      <w:r>
        <w:t>Beschikbaarstellen</w:t>
      </w:r>
      <w:proofErr w:type="spellEnd"/>
      <w:r>
        <w:t xml:space="preserve"> (</w:t>
      </w:r>
      <w:r w:rsidR="0072154F">
        <w:t xml:space="preserve">MARA par. </w:t>
      </w:r>
      <w:r>
        <w:t>5.4)</w:t>
      </w:r>
    </w:p>
    <w:p w:rsidR="00774562" w:rsidRDefault="00774562" w:rsidP="004F2FEF">
      <w:pPr>
        <w:pStyle w:val="Lijstalinea"/>
        <w:numPr>
          <w:ilvl w:val="0"/>
          <w:numId w:val="7"/>
        </w:numPr>
      </w:pPr>
      <w:proofErr w:type="spellStart"/>
      <w:r>
        <w:t>Beschikbaarstellen</w:t>
      </w:r>
      <w:proofErr w:type="spellEnd"/>
      <w:r>
        <w:t xml:space="preserve"> voor hergebruik (</w:t>
      </w:r>
      <w:r w:rsidR="0072154F">
        <w:t xml:space="preserve">MARA par. </w:t>
      </w:r>
      <w:r>
        <w:t>5.5)</w:t>
      </w:r>
    </w:p>
    <w:p w:rsidR="00663AED" w:rsidRDefault="00663AED" w:rsidP="004F2FEF">
      <w:pPr>
        <w:pStyle w:val="Lijstalinea"/>
        <w:numPr>
          <w:ilvl w:val="0"/>
          <w:numId w:val="7"/>
        </w:numPr>
      </w:pPr>
      <w:r>
        <w:t>Presenteren van materiaal (MARA par. 5.3)</w:t>
      </w:r>
    </w:p>
    <w:p w:rsidR="00774562" w:rsidRDefault="00774562" w:rsidP="00774562"/>
    <w:p w:rsidR="0072154F" w:rsidRDefault="0072154F" w:rsidP="0072154F">
      <w:pPr>
        <w:pStyle w:val="Kop3"/>
      </w:pPr>
      <w:bookmarkStart w:id="82" w:name="_Toc24987154"/>
      <w:proofErr w:type="spellStart"/>
      <w:r>
        <w:t>Beschikbaarstellen</w:t>
      </w:r>
      <w:bookmarkEnd w:id="82"/>
      <w:proofErr w:type="spellEnd"/>
    </w:p>
    <w:p w:rsidR="0072154F" w:rsidRDefault="0072154F" w:rsidP="0072154F">
      <w:pPr>
        <w:pStyle w:val="Body"/>
      </w:pPr>
      <w:r>
        <w:t>“</w:t>
      </w:r>
      <w:r w:rsidRPr="006A35A7">
        <w:rPr>
          <w:i/>
        </w:rPr>
        <w:t>Deze dienst betreft het beschikbaar stellen van overgebracht archiefmateriaal aan archiefconsumenten.”</w:t>
      </w:r>
    </w:p>
    <w:p w:rsidR="0072154F" w:rsidRDefault="0072154F" w:rsidP="0072154F">
      <w:pPr>
        <w:pStyle w:val="Body"/>
      </w:pPr>
      <w:r>
        <w:t xml:space="preserve">Het digitaal beschikbaarstellen van archiefmateriaal aan archiefconsumenten is een vorm van verwerken en publiceren van gegevens </w:t>
      </w:r>
      <w:ins w:id="83" w:author="Gijsbert Kruithof" w:date="2019-11-25T15:25:00Z">
        <w:r w:rsidR="00BD1F16">
          <w:t>waarbij privacy- en intellectueel</w:t>
        </w:r>
      </w:ins>
      <w:ins w:id="84" w:author="Gijsbert Kruithof" w:date="2019-11-25T15:27:00Z">
        <w:r w:rsidR="00BD1F16">
          <w:t xml:space="preserve"> e</w:t>
        </w:r>
      </w:ins>
      <w:ins w:id="85" w:author="Gijsbert Kruithof" w:date="2019-11-25T15:25:00Z">
        <w:r w:rsidR="00BD1F16">
          <w:t>igendomsrechten een rol spelen. Bij de traditionele beschikbaarstelling van papieren stukken in de studiezaal speelde dit een veel kleinere rol.</w:t>
        </w:r>
      </w:ins>
      <w:ins w:id="86" w:author="Gijsbert Kruithof" w:date="2019-11-25T15:27:00Z">
        <w:r w:rsidR="00BD1F16" w:rsidDel="00BD1F16">
          <w:t xml:space="preserve"> </w:t>
        </w:r>
      </w:ins>
      <w:commentRangeStart w:id="87"/>
      <w:del w:id="88" w:author="Gijsbert Kruithof" w:date="2019-11-25T15:27:00Z">
        <w:r w:rsidDel="00BD1F16">
          <w:delText xml:space="preserve">waardoor rechten in het geding komen </w:delText>
        </w:r>
        <w:r w:rsidR="00BF46F7" w:rsidDel="00BD1F16">
          <w:delText>die veel minder zwaar wogen</w:delText>
        </w:r>
        <w:r w:rsidDel="00BD1F16">
          <w:delText xml:space="preserve"> bij de traditionele beschikbaarstelling in de studiezaal.</w:delText>
        </w:r>
        <w:r w:rsidR="00D23071" w:rsidDel="00BD1F16">
          <w:delText xml:space="preserve"> Bijvoorbeeld privacy- en auteursrecht.</w:delText>
        </w:r>
      </w:del>
      <w:commentRangeEnd w:id="87"/>
      <w:r w:rsidR="00D50E16">
        <w:rPr>
          <w:rStyle w:val="Verwijzingopmerking"/>
          <w:lang w:val="nl-NL"/>
        </w:rPr>
        <w:commentReference w:id="87"/>
      </w:r>
    </w:p>
    <w:p w:rsidR="0072154F" w:rsidRDefault="0072154F" w:rsidP="0072154F">
      <w:pPr>
        <w:pStyle w:val="Body"/>
      </w:pPr>
      <w:r>
        <w:t>Als archiefmateriaal beschikbaar wordt gesteld in digitale vorm (born digital of  gedigitaliseerd) moet de a</w:t>
      </w:r>
      <w:r w:rsidR="0004216F">
        <w:t>rchiefbewaarplaats</w:t>
      </w:r>
      <w:r>
        <w:t xml:space="preserve"> weten of er beperkende rechten van toepassing zijn. Deze beperkingen worden vastgelegd in de metadata.</w:t>
      </w:r>
      <w:r w:rsidR="00D23071">
        <w:t xml:space="preserve"> De digitale diensten aan de archiefconsumenten zijn afhankelijk van deze beperkingen, bijvoorbeeld of afbeeldingen kunnen worden gedownload.</w:t>
      </w:r>
    </w:p>
    <w:p w:rsidR="0072154F" w:rsidRDefault="00273984" w:rsidP="00273984">
      <w:pPr>
        <w:pStyle w:val="Kop3"/>
      </w:pPr>
      <w:bookmarkStart w:id="89" w:name="_Toc24987155"/>
      <w:proofErr w:type="spellStart"/>
      <w:r>
        <w:t>Beschikbaarstellen</w:t>
      </w:r>
      <w:proofErr w:type="spellEnd"/>
      <w:r>
        <w:t xml:space="preserve"> voor hergebruik</w:t>
      </w:r>
      <w:bookmarkEnd w:id="89"/>
    </w:p>
    <w:p w:rsidR="00273984" w:rsidRDefault="00273984" w:rsidP="00273984">
      <w:r>
        <w:t>“</w:t>
      </w:r>
      <w:r w:rsidRPr="006A35A7">
        <w:rPr>
          <w:i/>
        </w:rPr>
        <w:t xml:space="preserve">Er zijn … situaties waarin een </w:t>
      </w:r>
      <w:proofErr w:type="spellStart"/>
      <w:r w:rsidRPr="006A35A7">
        <w:rPr>
          <w:i/>
        </w:rPr>
        <w:t>hergebruiker</w:t>
      </w:r>
      <w:proofErr w:type="spellEnd"/>
      <w:r w:rsidRPr="006A35A7">
        <w:rPr>
          <w:i/>
        </w:rPr>
        <w:t xml:space="preserve"> niet in eerste instantie geïnteresseerd is in het authentieke en integere materiaal, maar er andere dingen mee wil doen, of alleen de metadata wil hergebruiken. Daarom bieden we de data van de records (het archiefmateriaal en de metadata) ook als open data aan</w:t>
      </w:r>
      <w:r>
        <w:t>”</w:t>
      </w:r>
      <w:r>
        <w:rPr>
          <w:rStyle w:val="Voetnootmarkering"/>
        </w:rPr>
        <w:footnoteReference w:id="35"/>
      </w:r>
    </w:p>
    <w:p w:rsidR="00C35E85" w:rsidRDefault="00C35E85" w:rsidP="00273984"/>
    <w:p w:rsidR="00273984" w:rsidRDefault="00273984" w:rsidP="00273984">
      <w:r>
        <w:t xml:space="preserve">Het </w:t>
      </w:r>
      <w:proofErr w:type="spellStart"/>
      <w:r>
        <w:t>beschikbaarstellen</w:t>
      </w:r>
      <w:proofErr w:type="spellEnd"/>
      <w:r>
        <w:t xml:space="preserve"> voor digitaal hergebruik vereist twee zaken:</w:t>
      </w:r>
    </w:p>
    <w:p w:rsidR="006A35A7" w:rsidRDefault="00273984" w:rsidP="006A35A7">
      <w:pPr>
        <w:pStyle w:val="Lijstalinea"/>
        <w:numPr>
          <w:ilvl w:val="0"/>
          <w:numId w:val="7"/>
        </w:numPr>
      </w:pPr>
      <w:r>
        <w:t>er</w:t>
      </w:r>
      <w:r w:rsidR="006A35A7">
        <w:t xml:space="preserve"> is rekening </w:t>
      </w:r>
      <w:r>
        <w:t>gehouden met beperkende rechten</w:t>
      </w:r>
    </w:p>
    <w:p w:rsidR="006A35A7" w:rsidRDefault="006A35A7" w:rsidP="006A35A7">
      <w:pPr>
        <w:pStyle w:val="Lijstalinea"/>
        <w:numPr>
          <w:ilvl w:val="0"/>
          <w:numId w:val="7"/>
        </w:numPr>
      </w:pPr>
      <w:r>
        <w:t>de licentie voor het hergebruik is bekend</w:t>
      </w:r>
    </w:p>
    <w:p w:rsidR="006A35A7" w:rsidRDefault="006A35A7" w:rsidP="006A35A7"/>
    <w:p w:rsidR="006A35A7" w:rsidRDefault="006A35A7" w:rsidP="006A35A7">
      <w:r>
        <w:t>Rechten zoals auteursrecht en privacy kunnen beperkingen opleggen aan het hergebruik. In bepaalde gevallen zal het betekenen dat stukken zelfs helemaal niet beschikbaar gesteld mogen worden voor hergebruik.</w:t>
      </w:r>
    </w:p>
    <w:p w:rsidR="00C35E85" w:rsidRDefault="00C35E85" w:rsidP="006A35A7">
      <w:r>
        <w:t xml:space="preserve">Aan de andere kant stelt de </w:t>
      </w:r>
      <w:proofErr w:type="spellStart"/>
      <w:r>
        <w:t>Who</w:t>
      </w:r>
      <w:proofErr w:type="spellEnd"/>
      <w:r>
        <w:t xml:space="preserve"> verplichtingen aan het </w:t>
      </w:r>
      <w:proofErr w:type="spellStart"/>
      <w:r>
        <w:t>beschikbaarstellen</w:t>
      </w:r>
      <w:proofErr w:type="spellEnd"/>
      <w:r>
        <w:t xml:space="preserve"> ten behoeve van hergebruik.</w:t>
      </w:r>
    </w:p>
    <w:p w:rsidR="00273984" w:rsidRDefault="006A35A7" w:rsidP="006A35A7">
      <w:r>
        <w:t>Bij het materiaal dat wel beschikbaar wordt gesteld voor hergebruik zal ook de licentie voor het hergebruik worden vastgelegd in de metadata.</w:t>
      </w:r>
    </w:p>
    <w:p w:rsidR="00715C91" w:rsidRPr="00273984" w:rsidRDefault="00715C91" w:rsidP="00715C91">
      <w:pPr>
        <w:pStyle w:val="Kop3"/>
      </w:pPr>
      <w:bookmarkStart w:id="90" w:name="_Toc24987156"/>
      <w:r>
        <w:lastRenderedPageBreak/>
        <w:t>Presenteren van materiaal</w:t>
      </w:r>
      <w:bookmarkEnd w:id="90"/>
    </w:p>
    <w:p w:rsidR="00715C91" w:rsidRPr="00DA4D7A" w:rsidRDefault="00715C91" w:rsidP="00715C91">
      <w:pPr>
        <w:rPr>
          <w:i/>
        </w:rPr>
      </w:pPr>
      <w:r w:rsidRPr="00DA4D7A">
        <w:rPr>
          <w:i/>
        </w:rPr>
        <w:t>“Deze dienst betreft het maken van specifieke presentaties, bijvoorbeeld web-exposities.”</w:t>
      </w:r>
    </w:p>
    <w:p w:rsidR="00715C91" w:rsidRDefault="00715C91" w:rsidP="00715C91">
      <w:r>
        <w:t xml:space="preserve">Het </w:t>
      </w:r>
      <w:proofErr w:type="spellStart"/>
      <w:r>
        <w:t>beschikbaarstellen</w:t>
      </w:r>
      <w:proofErr w:type="spellEnd"/>
      <w:r>
        <w:t xml:space="preserve"> van materiaal in presentaties vraagt dat er </w:t>
      </w:r>
      <w:r w:rsidR="00DA4D7A">
        <w:t xml:space="preserve">rekening wordt gehouden met </w:t>
      </w:r>
      <w:r>
        <w:t>beperkende rechten.</w:t>
      </w:r>
    </w:p>
    <w:p w:rsidR="00715C91" w:rsidRPr="00273984" w:rsidRDefault="00715C91" w:rsidP="006A35A7"/>
    <w:p w:rsidR="00872A24" w:rsidRPr="00774562" w:rsidRDefault="00872A24" w:rsidP="00774562"/>
    <w:p w:rsidR="00236264" w:rsidRDefault="00774562" w:rsidP="00774562">
      <w:pPr>
        <w:pStyle w:val="Kop2"/>
        <w:rPr>
          <w:noProof/>
        </w:rPr>
      </w:pPr>
      <w:bookmarkStart w:id="91" w:name="_Toc24987157"/>
      <w:r>
        <w:rPr>
          <w:noProof/>
        </w:rPr>
        <w:t>Processen</w:t>
      </w:r>
      <w:bookmarkEnd w:id="91"/>
      <w:r w:rsidR="00236264" w:rsidRPr="00790E14">
        <w:rPr>
          <w:noProof/>
        </w:rPr>
        <w:t xml:space="preserve"> </w:t>
      </w:r>
    </w:p>
    <w:p w:rsidR="00872A24" w:rsidRDefault="00CC10DE" w:rsidP="00A878B0">
      <w:r>
        <w:t>Een</w:t>
      </w:r>
      <w:r w:rsidR="00872A24">
        <w:t xml:space="preserve"> generieke </w:t>
      </w:r>
      <w:r w:rsidR="00991C7D">
        <w:t>rechten</w:t>
      </w:r>
      <w:r>
        <w:t>beschrijving</w:t>
      </w:r>
      <w:r w:rsidR="00991C7D">
        <w:t xml:space="preserve"> heeft </w:t>
      </w:r>
      <w:r w:rsidR="00872A24">
        <w:t>implicaties voor de processen zoals die beschreven zijn in de MARA. Met name:</w:t>
      </w:r>
    </w:p>
    <w:p w:rsidR="00991C7D" w:rsidRPr="00991C7D" w:rsidRDefault="00991C7D" w:rsidP="004F2FEF">
      <w:pPr>
        <w:pStyle w:val="Lijstalinea"/>
        <w:numPr>
          <w:ilvl w:val="0"/>
          <w:numId w:val="8"/>
        </w:numPr>
      </w:pPr>
      <w:r>
        <w:t>WVI 2.2 Verwerven</w:t>
      </w:r>
    </w:p>
    <w:p w:rsidR="00A878B0" w:rsidRPr="00C35E85" w:rsidRDefault="00872A24" w:rsidP="004F2FEF">
      <w:pPr>
        <w:pStyle w:val="Lijstalinea"/>
        <w:numPr>
          <w:ilvl w:val="0"/>
          <w:numId w:val="8"/>
        </w:numPr>
      </w:pPr>
      <w:r w:rsidRPr="00824087">
        <w:rPr>
          <w:lang w:val="en-US"/>
        </w:rPr>
        <w:t xml:space="preserve">WVI 2.3.2 </w:t>
      </w:r>
      <w:proofErr w:type="spellStart"/>
      <w:r w:rsidRPr="00824087">
        <w:rPr>
          <w:lang w:val="en-US"/>
        </w:rPr>
        <w:t>Beheren</w:t>
      </w:r>
      <w:proofErr w:type="spellEnd"/>
      <w:r w:rsidRPr="00824087">
        <w:rPr>
          <w:lang w:val="en-US"/>
        </w:rPr>
        <w:t xml:space="preserve"> metadata</w:t>
      </w:r>
    </w:p>
    <w:p w:rsidR="00872A24" w:rsidRPr="00566FA9" w:rsidRDefault="00872A24" w:rsidP="004F2FEF">
      <w:pPr>
        <w:pStyle w:val="Lijstalinea"/>
        <w:numPr>
          <w:ilvl w:val="0"/>
          <w:numId w:val="8"/>
        </w:numPr>
      </w:pPr>
      <w:r w:rsidRPr="00824087">
        <w:rPr>
          <w:lang w:val="en-US"/>
        </w:rPr>
        <w:t xml:space="preserve">WVI 2.3.5 </w:t>
      </w:r>
      <w:proofErr w:type="spellStart"/>
      <w:r w:rsidRPr="00824087">
        <w:rPr>
          <w:lang w:val="en-US"/>
        </w:rPr>
        <w:t>Publiceren</w:t>
      </w:r>
      <w:proofErr w:type="spellEnd"/>
    </w:p>
    <w:p w:rsidR="00566FA9" w:rsidRPr="00C35E85" w:rsidRDefault="00566FA9" w:rsidP="004F2FEF">
      <w:pPr>
        <w:pStyle w:val="Lijstalinea"/>
        <w:numPr>
          <w:ilvl w:val="0"/>
          <w:numId w:val="8"/>
        </w:numPr>
      </w:pPr>
      <w:r>
        <w:rPr>
          <w:lang w:val="en-US"/>
        </w:rPr>
        <w:t xml:space="preserve">WVI 2.4 </w:t>
      </w:r>
      <w:proofErr w:type="spellStart"/>
      <w:r>
        <w:rPr>
          <w:lang w:val="en-US"/>
        </w:rPr>
        <w:t>Beschikbaarstellen</w:t>
      </w:r>
      <w:proofErr w:type="spellEnd"/>
    </w:p>
    <w:p w:rsidR="00715C91" w:rsidRPr="00991C7D" w:rsidRDefault="00715C91" w:rsidP="00715C91">
      <w:pPr>
        <w:pStyle w:val="Lijstalinea"/>
        <w:numPr>
          <w:ilvl w:val="0"/>
          <w:numId w:val="8"/>
        </w:numPr>
      </w:pPr>
      <w:r>
        <w:t>WVI 2.5 Presenteren</w:t>
      </w:r>
    </w:p>
    <w:p w:rsidR="00991C7D" w:rsidRDefault="00991C7D" w:rsidP="00991C7D"/>
    <w:p w:rsidR="00991C7D" w:rsidRPr="00872A24" w:rsidRDefault="00991C7D" w:rsidP="00991C7D">
      <w:pPr>
        <w:pStyle w:val="Kop3"/>
      </w:pPr>
      <w:bookmarkStart w:id="92" w:name="_Toc24987158"/>
      <w:r>
        <w:t>Verwerven</w:t>
      </w:r>
      <w:r w:rsidR="00AC4497">
        <w:t xml:space="preserve"> (WVI 2.2)</w:t>
      </w:r>
      <w:bookmarkEnd w:id="92"/>
    </w:p>
    <w:p w:rsidR="00872A24" w:rsidRPr="00B93469" w:rsidRDefault="00991C7D" w:rsidP="00991C7D">
      <w:r w:rsidRPr="00991C7D">
        <w:t>Het digitaal</w:t>
      </w:r>
      <w:r>
        <w:t xml:space="preserve"> </w:t>
      </w:r>
      <w:proofErr w:type="spellStart"/>
      <w:r>
        <w:t>beschikbaarstellen</w:t>
      </w:r>
      <w:proofErr w:type="spellEnd"/>
      <w:r>
        <w:t xml:space="preserve"> van archiefmateriaal stelt nieuwe eisen aan het verwervingsproces. In het proces van verwerven dient te worden uitgezocht of er eventuele beperkende rechten zijn. De </w:t>
      </w:r>
      <w:r w:rsidRPr="00B93469">
        <w:t>beperkingen worden vastgelegd in de verklaring van overbrenging en de metadata van de betreffende stukken.</w:t>
      </w:r>
    </w:p>
    <w:p w:rsidR="00B22164" w:rsidRDefault="00B22164" w:rsidP="00991C7D">
      <w:r w:rsidRPr="00B93469">
        <w:t>Bij particuliere archieven kan sprake zijn van schenking</w:t>
      </w:r>
      <w:r>
        <w:t xml:space="preserve"> of van </w:t>
      </w:r>
      <w:r w:rsidR="009108FA">
        <w:t>bewaargeving</w:t>
      </w:r>
      <w:r>
        <w:t>.</w:t>
      </w:r>
    </w:p>
    <w:p w:rsidR="00B22164" w:rsidRDefault="00B22164" w:rsidP="00B22164">
      <w:r>
        <w:t>Op</w:t>
      </w:r>
      <w:r w:rsidRPr="001D035B">
        <w:t xml:space="preserve"> </w:t>
      </w:r>
      <w:r w:rsidR="003072F6">
        <w:t>beschrijvende</w:t>
      </w:r>
      <w:r>
        <w:t xml:space="preserve"> data zit geen eigendomsrecht, slechts het databankrecht en auteursrecht.</w:t>
      </w:r>
    </w:p>
    <w:p w:rsidR="00991C7D" w:rsidRDefault="00B22164" w:rsidP="00B22164">
      <w:r>
        <w:t>In een verklaring van overbrenging worden dan beperkingen aan de openbaarheid vastgelegd en daarnaast de overdracht van, afspraken over het niet uitoefenen van, of licenties op rechten.</w:t>
      </w:r>
    </w:p>
    <w:p w:rsidR="00991C7D" w:rsidRDefault="00991C7D" w:rsidP="00991C7D">
      <w:pPr>
        <w:pStyle w:val="Kop3"/>
      </w:pPr>
      <w:bookmarkStart w:id="93" w:name="_Toc24987159"/>
      <w:r>
        <w:t>Beheren metadata</w:t>
      </w:r>
      <w:r w:rsidR="00AC4497">
        <w:t xml:space="preserve"> (WVI 2.3.2)</w:t>
      </w:r>
      <w:bookmarkEnd w:id="93"/>
    </w:p>
    <w:p w:rsidR="00991C7D" w:rsidRDefault="00AC4497" w:rsidP="00991C7D">
      <w:r>
        <w:t xml:space="preserve">Rechten en de beperkingen die daaruit voortvloeien worden vastgelegd in de metadata. </w:t>
      </w:r>
      <w:r w:rsidR="009108FA">
        <w:t>De archiefvormer is verantwoordelijk voor de initiële vastlegging en d</w:t>
      </w:r>
      <w:r>
        <w:t>e a</w:t>
      </w:r>
      <w:r w:rsidR="0004216F">
        <w:t>rchiefbewaarplaats</w:t>
      </w:r>
      <w:r>
        <w:t xml:space="preserve"> voor het beheer ervan. Er kunnen wijzigingen optreden in de beperkingen die gelden, met name in het verlopen van de eindtermijn van beperkingen. Denk bijvoorbeeld aan het verlopen van het auteursrecht na 70 jaar.</w:t>
      </w:r>
    </w:p>
    <w:p w:rsidR="00715C91" w:rsidRDefault="00715C91" w:rsidP="00715C91">
      <w:r>
        <w:t xml:space="preserve">Voor rechten en de beperkingen die daaruit voortvloeien wordt qua registratie een uitzondering gemaakt op het principe van het scheiden van Manifestatie Onafhankelijke metadata en manifestatie afhankelijke metadata. Net als bij Openbaarheid worden de beperkingen </w:t>
      </w:r>
      <w:proofErr w:type="spellStart"/>
      <w:r>
        <w:t>ivm</w:t>
      </w:r>
      <w:proofErr w:type="spellEnd"/>
      <w:r>
        <w:t xml:space="preserve"> rechten in het Collectiebeheersysteem vastgelegd </w:t>
      </w:r>
      <w:proofErr w:type="spellStart"/>
      <w:r>
        <w:t>èn</w:t>
      </w:r>
      <w:proofErr w:type="spellEnd"/>
      <w:r>
        <w:t xml:space="preserve"> in het e-Depot. Dit is omwille van de veiligheid en ter voorkoming van onterechte beschikbaarstelling. Wel blijft het zo dat de beperkingen van de rechten in één systeem worden beheerd, namelijk in het Collectiebeheersysteem. Van daaruit wordt de registratie van de rechten gesynchroniseerd met de registratie in het e-Depot. </w:t>
      </w:r>
    </w:p>
    <w:p w:rsidR="00715C91" w:rsidRPr="005800F2" w:rsidRDefault="00715C91" w:rsidP="00715C91">
      <w:r>
        <w:t xml:space="preserve">Dit levert voor de MARA een wijziging op in bijlage </w:t>
      </w:r>
      <w:bookmarkStart w:id="94" w:name="_Toc441227378"/>
      <w:r w:rsidRPr="005800F2">
        <w:rPr>
          <w:i/>
        </w:rPr>
        <w:t>C.5 Overzicht metadata in e-Depot-applicatie en collectiebeheersysteem</w:t>
      </w:r>
      <w:bookmarkEnd w:id="94"/>
      <w:r>
        <w:t>. Naast openbaarheid zijn ook rechten metadata die zowel in het CBS als in het e-Depot worden geregistreerd.</w:t>
      </w:r>
    </w:p>
    <w:p w:rsidR="00AC4497" w:rsidRPr="00991C7D" w:rsidRDefault="00AC4497" w:rsidP="00AC4497">
      <w:pPr>
        <w:pStyle w:val="Kop3"/>
      </w:pPr>
      <w:bookmarkStart w:id="95" w:name="_Toc24987160"/>
      <w:proofErr w:type="spellStart"/>
      <w:r w:rsidRPr="00AC4497">
        <w:rPr>
          <w:lang w:val="en-US"/>
        </w:rPr>
        <w:t>Publiceren</w:t>
      </w:r>
      <w:proofErr w:type="spellEnd"/>
      <w:r>
        <w:rPr>
          <w:lang w:val="en-US"/>
        </w:rPr>
        <w:t xml:space="preserve"> (</w:t>
      </w:r>
      <w:r w:rsidRPr="00824087">
        <w:rPr>
          <w:lang w:val="en-US"/>
        </w:rPr>
        <w:t>WVI 2.3.5</w:t>
      </w:r>
      <w:r>
        <w:rPr>
          <w:lang w:val="en-US"/>
        </w:rPr>
        <w:t>)</w:t>
      </w:r>
      <w:bookmarkEnd w:id="95"/>
    </w:p>
    <w:p w:rsidR="00AC4497" w:rsidRDefault="00B43E8A" w:rsidP="00991C7D">
      <w:r>
        <w:t xml:space="preserve">Publicatie van metadata en digitaal materiaal vereist dat alle beperkende rechten bekend zijn. Rechten kunnen restricties opleggen aan publicatie. Bij materiaal dat gepubliceerd wordt dient ook de gebruikslicentie voor de archiefconsument bekend te zijn. </w:t>
      </w:r>
    </w:p>
    <w:p w:rsidR="00C35E85" w:rsidRDefault="00C96769" w:rsidP="00C35E85">
      <w:pPr>
        <w:pStyle w:val="Kop3"/>
      </w:pPr>
      <w:bookmarkStart w:id="96" w:name="_Toc24987161"/>
      <w:proofErr w:type="spellStart"/>
      <w:r>
        <w:lastRenderedPageBreak/>
        <w:t>Beschikbaarstellen</w:t>
      </w:r>
      <w:proofErr w:type="spellEnd"/>
      <w:r w:rsidR="00C35E85">
        <w:t xml:space="preserve"> (WVI 2.4)</w:t>
      </w:r>
      <w:bookmarkEnd w:id="96"/>
    </w:p>
    <w:p w:rsidR="00C96769" w:rsidRDefault="00C96769" w:rsidP="00C96769">
      <w:r>
        <w:t>- Afhandelen aanvragen inzage niet-openbaar archief (WVI 2.4.1.2)</w:t>
      </w:r>
    </w:p>
    <w:p w:rsidR="00C96769" w:rsidRPr="00C96769" w:rsidRDefault="00C96769" w:rsidP="00C96769">
      <w:r>
        <w:t xml:space="preserve">- </w:t>
      </w:r>
      <w:r w:rsidRPr="008779AB">
        <w:t>Afhandelen reproductie-verzoeken</w:t>
      </w:r>
      <w:r>
        <w:t xml:space="preserve"> (waaronder hergebruik) (</w:t>
      </w:r>
      <w:r w:rsidRPr="008779AB">
        <w:t>WVI 2.4.1.4</w:t>
      </w:r>
      <w:r>
        <w:t>)</w:t>
      </w:r>
    </w:p>
    <w:p w:rsidR="00C96769" w:rsidRDefault="00C96769" w:rsidP="002B1847"/>
    <w:p w:rsidR="002B1847" w:rsidRDefault="002B1847" w:rsidP="002B1847">
      <w:r w:rsidRPr="00B22164">
        <w:t>Wanneer er een beperking is gesteld aan de openbaarheid van een archiefstuk, k</w:t>
      </w:r>
      <w:r>
        <w:t>an een gebruiker</w:t>
      </w:r>
      <w:r w:rsidRPr="00B22164">
        <w:t xml:space="preserve"> in sommige gevallen toch inzage </w:t>
      </w:r>
      <w:r>
        <w:t xml:space="preserve">(ontheffing) </w:t>
      </w:r>
      <w:r w:rsidRPr="00B22164">
        <w:t xml:space="preserve">krijgen. </w:t>
      </w:r>
      <w:r>
        <w:t xml:space="preserve">Het proces voor het afhandelen van inzage niet-openbaar archief wordt niet beschreven in de MARA, maar wel in </w:t>
      </w:r>
      <w:r w:rsidRPr="00BF1053">
        <w:rPr>
          <w:i/>
        </w:rPr>
        <w:t xml:space="preserve">Handboek werkprocessen voor </w:t>
      </w:r>
      <w:proofErr w:type="spellStart"/>
      <w:r w:rsidRPr="00BF1053">
        <w:rPr>
          <w:i/>
        </w:rPr>
        <w:t>RHC’s</w:t>
      </w:r>
      <w:proofErr w:type="spellEnd"/>
      <w:r>
        <w:t xml:space="preserve"> </w:t>
      </w:r>
      <w:r w:rsidRPr="00BF1053">
        <w:rPr>
          <w:i/>
        </w:rPr>
        <w:t>(april 2013)</w:t>
      </w:r>
      <w:r>
        <w:t>.</w:t>
      </w:r>
    </w:p>
    <w:p w:rsidR="00C35E85" w:rsidRDefault="002B1847" w:rsidP="002B1847">
      <w:r>
        <w:t>Voor het snel en adequaat kunnen afhandelen van het verzoek tot ontheffing is het essentieel dat niet alleen de beperking is vastgelegd maar ook de grondslag ervan.</w:t>
      </w:r>
      <w:r w:rsidR="00BF1053">
        <w:t xml:space="preserve"> </w:t>
      </w:r>
    </w:p>
    <w:p w:rsidR="00B93469" w:rsidRPr="00991C7D" w:rsidRDefault="00B93469" w:rsidP="00B93469">
      <w:pPr>
        <w:pStyle w:val="Kop3"/>
      </w:pPr>
      <w:bookmarkStart w:id="97" w:name="_Toc24987162"/>
      <w:proofErr w:type="spellStart"/>
      <w:r>
        <w:rPr>
          <w:lang w:val="en-US"/>
        </w:rPr>
        <w:t>Presentere</w:t>
      </w:r>
      <w:r w:rsidRPr="00AC4497">
        <w:rPr>
          <w:lang w:val="en-US"/>
        </w:rPr>
        <w:t>n</w:t>
      </w:r>
      <w:proofErr w:type="spellEnd"/>
      <w:r>
        <w:rPr>
          <w:lang w:val="en-US"/>
        </w:rPr>
        <w:t xml:space="preserve"> (</w:t>
      </w:r>
      <w:r w:rsidRPr="00824087">
        <w:rPr>
          <w:lang w:val="en-US"/>
        </w:rPr>
        <w:t>WVI 2.5</w:t>
      </w:r>
      <w:r>
        <w:rPr>
          <w:lang w:val="en-US"/>
        </w:rPr>
        <w:t>)</w:t>
      </w:r>
      <w:bookmarkEnd w:id="97"/>
    </w:p>
    <w:p w:rsidR="00B93469" w:rsidRDefault="00B93469" w:rsidP="00B93469">
      <w:r>
        <w:t xml:space="preserve">De presentatie </w:t>
      </w:r>
      <w:r w:rsidR="00D90E4E">
        <w:t xml:space="preserve">van </w:t>
      </w:r>
      <w:r>
        <w:t xml:space="preserve">archiefmateriaal vereist dat alle beperkende rechten bekend zijn. Rechten kunnen restricties opleggen aan </w:t>
      </w:r>
      <w:r w:rsidR="00D90E4E">
        <w:t xml:space="preserve">de manier van presenteren, bijvoorbeeld in een </w:t>
      </w:r>
      <w:r>
        <w:t>publicatie</w:t>
      </w:r>
      <w:r w:rsidR="00D90E4E">
        <w:t xml:space="preserve"> of </w:t>
      </w:r>
      <w:proofErr w:type="spellStart"/>
      <w:r w:rsidR="00D90E4E">
        <w:t>webexpostie</w:t>
      </w:r>
      <w:proofErr w:type="spellEnd"/>
      <w:r w:rsidR="00D90E4E">
        <w:t>.</w:t>
      </w:r>
    </w:p>
    <w:p w:rsidR="00C4566B" w:rsidRPr="00C4566B" w:rsidRDefault="00C4566B" w:rsidP="00C4566B">
      <w:pPr>
        <w:pStyle w:val="Kop3"/>
      </w:pPr>
      <w:bookmarkStart w:id="98" w:name="_Toc24987163"/>
      <w:r w:rsidRPr="00C4566B">
        <w:t xml:space="preserve">Nieuw proces: </w:t>
      </w:r>
      <w:r w:rsidR="00B620E1">
        <w:t>U</w:t>
      </w:r>
      <w:r w:rsidRPr="00C4566B">
        <w:t>itzoeken, vaststellen en v</w:t>
      </w:r>
      <w:r w:rsidR="00B620E1">
        <w:t xml:space="preserve">astleggen </w:t>
      </w:r>
      <w:proofErr w:type="spellStart"/>
      <w:r w:rsidRPr="00C4566B">
        <w:t>rechtenstatus</w:t>
      </w:r>
      <w:bookmarkEnd w:id="98"/>
      <w:proofErr w:type="spellEnd"/>
    </w:p>
    <w:p w:rsidR="00C4566B" w:rsidRDefault="00C4566B" w:rsidP="00C4566B">
      <w:r w:rsidRPr="00C4566B">
        <w:t>Het</w:t>
      </w:r>
      <w:r w:rsidR="00B620E1">
        <w:t xml:space="preserve"> uitzoeken van de </w:t>
      </w:r>
      <w:proofErr w:type="spellStart"/>
      <w:r w:rsidR="00B620E1">
        <w:t>rechtenstatus</w:t>
      </w:r>
      <w:proofErr w:type="spellEnd"/>
      <w:r w:rsidR="00B620E1">
        <w:t xml:space="preserve"> is nog niet als proces beschreven in de MARA of het Proceshandboek. </w:t>
      </w:r>
    </w:p>
    <w:p w:rsidR="00B620E1" w:rsidRDefault="00B620E1" w:rsidP="00C4566B">
      <w:pPr>
        <w:rPr>
          <w:highlight w:val="yellow"/>
        </w:rPr>
      </w:pPr>
      <w:r>
        <w:t xml:space="preserve">Hieronder is een eerste uitwerking van dit proces voor het uitzoeken van de </w:t>
      </w:r>
      <w:proofErr w:type="spellStart"/>
      <w:r>
        <w:t>rechtenstatus</w:t>
      </w:r>
      <w:proofErr w:type="spellEnd"/>
      <w:r>
        <w:t xml:space="preserve"> </w:t>
      </w:r>
      <w:r w:rsidR="00367684">
        <w:t>aan de hand</w:t>
      </w:r>
      <w:r>
        <w:t xml:space="preserve"> van auteursrecht. </w:t>
      </w:r>
      <w:r w:rsidR="00367684">
        <w:t>Een meer generieke u</w:t>
      </w:r>
      <w:r>
        <w:t xml:space="preserve">itwerking van het uitzoekwerk m.b.t. beperkende rechten </w:t>
      </w:r>
      <w:r w:rsidR="00367684">
        <w:t>volgt als er meer ervaring is met dit proces.</w:t>
      </w:r>
    </w:p>
    <w:p w:rsidR="00C4566B" w:rsidRDefault="00C4566B" w:rsidP="00C4566B">
      <w:pPr>
        <w:rPr>
          <w:highlight w:val="yellow"/>
        </w:rPr>
      </w:pPr>
    </w:p>
    <w:p w:rsidR="00C4566B" w:rsidRDefault="00B620E1" w:rsidP="00C4566B">
      <w:r>
        <w:t>Het</w:t>
      </w:r>
      <w:r w:rsidR="00C4566B">
        <w:t xml:space="preserve"> proces </w:t>
      </w:r>
      <w:r w:rsidR="00367684">
        <w:t xml:space="preserve">van het uitzoeken in geval van auteursrecht </w:t>
      </w:r>
      <w:r w:rsidR="00C4566B">
        <w:t xml:space="preserve">begint met het achterhalen of er sprake is van een werk zoals in de auteurswet gedefinieerd. Op deze werken zit automatisch een auteursrechtelijke bescherming. </w:t>
      </w:r>
    </w:p>
    <w:p w:rsidR="00C4566B" w:rsidRDefault="00C4566B" w:rsidP="00C4566B">
      <w:r>
        <w:t xml:space="preserve"> </w:t>
      </w:r>
    </w:p>
    <w:p w:rsidR="00C4566B" w:rsidRDefault="00C4566B" w:rsidP="00C4566B">
      <w:r>
        <w:t xml:space="preserve">Nadat is vastgesteld of er sprake is van een auteursrechtelijke werk, moet de auteursrechthebbende achterhaald worden. De maker van het werk heeft het auteursrecht, tenzij dit schriftelijk is overgedragen of dit bij het overlijden van de maker is overgegaan op de erfgenamen.   </w:t>
      </w:r>
    </w:p>
    <w:p w:rsidR="00C4566B" w:rsidRDefault="00C4566B" w:rsidP="00C4566B"/>
    <w:p w:rsidR="00C4566B" w:rsidRDefault="00C4566B" w:rsidP="00C4566B">
      <w:r>
        <w:t xml:space="preserve">Is de auteursrechthebbende bekend, dan kan vastgesteld worden of er nog sprake is van auteursrecht op het werk. In de regel geldt dat het auteursrecht 70 jaar na de dood van de maker vervalt. Ook als het auteursrecht is overgedragen geldt deze termijn. Bij meerdere makers geldt dat het auteursrecht 70 jaar na de dood van de </w:t>
      </w:r>
      <w:proofErr w:type="spellStart"/>
      <w:r w:rsidR="001C6DC8">
        <w:t>laatstlevende</w:t>
      </w:r>
      <w:proofErr w:type="spellEnd"/>
      <w:r w:rsidR="001C6DC8" w:rsidRPr="001C6DC8">
        <w:t xml:space="preserve"> </w:t>
      </w:r>
      <w:r>
        <w:t xml:space="preserve">auteur vervalt. Indien de auteur onbekend is geldt dat het werk 70 jaar na de eerste publicatie auteursrechtenvrij is. Werken gemaakt door de overheid vormen hierop een uitzondering. Deze mogen zonder toestemming worden gepubliceerd of vermenigvuldigd, tenzij </w:t>
      </w:r>
      <w:ins w:id="99" w:author="Maarten Zeinstra" w:date="2019-11-11T12:20:00Z">
        <w:r w:rsidR="001C6DC8">
          <w:t>deze rechten expliciet voorbehouden zijn</w:t>
        </w:r>
      </w:ins>
      <w:r w:rsidR="004D0DE6">
        <w:t xml:space="preserve">, </w:t>
      </w:r>
      <w:r>
        <w:t>er op het werk een maker staat genoemd en deze schriftelijk heeft aangegeven het auteursrecht zelf te willen behouden.</w:t>
      </w:r>
      <w:ins w:id="100" w:author="Maarten Zeinstra" w:date="2019-11-11T12:21:00Z">
        <w:r w:rsidR="001C6DC8">
          <w:t xml:space="preserve"> Bij werken die in loondienst gemaakt zijn</w:t>
        </w:r>
      </w:ins>
      <w:r w:rsidR="004D0DE6">
        <w:t>,</w:t>
      </w:r>
      <w:ins w:id="101" w:author="Maarten Zeinstra" w:date="2019-11-11T12:21:00Z">
        <w:r w:rsidR="001C6DC8">
          <w:t xml:space="preserve"> duren de rechten tot en met 70 jaar na eerste publicatie of creatie.</w:t>
        </w:r>
      </w:ins>
    </w:p>
    <w:p w:rsidR="00C4566B" w:rsidRDefault="00C4566B" w:rsidP="00C4566B">
      <w:r>
        <w:t xml:space="preserve">Zijn de auteursrechten op een werk vervallen, dan bevindt het zich in het publieke domein en mag iedereen het werk publiceren en/of verveelvoudigen. Zit er nog wel auteursrecht op het werk dan mag het werk alleen met schriftelijke </w:t>
      </w:r>
      <w:r w:rsidR="001B7CA6">
        <w:t>expliciete</w:t>
      </w:r>
      <w:r w:rsidR="001B7CA6" w:rsidRPr="001B7CA6">
        <w:t xml:space="preserve"> </w:t>
      </w:r>
      <w:r>
        <w:t xml:space="preserve">toestemming van de auteursrechthebbende gepubliceerd en/of verveelvoudigd worden. </w:t>
      </w:r>
    </w:p>
    <w:p w:rsidR="00C4566B" w:rsidRDefault="00C4566B" w:rsidP="00C4566B"/>
    <w:p w:rsidR="00C4566B" w:rsidRDefault="00C4566B" w:rsidP="00C4566B">
      <w:r>
        <w:t>Aandachtspunten:</w:t>
      </w:r>
    </w:p>
    <w:p w:rsidR="00C4566B" w:rsidRDefault="00C4566B" w:rsidP="00C4566B">
      <w:pPr>
        <w:pStyle w:val="Lijstalinea"/>
        <w:numPr>
          <w:ilvl w:val="0"/>
          <w:numId w:val="32"/>
        </w:numPr>
      </w:pPr>
      <w:r>
        <w:t xml:space="preserve">Een maker kan een persoon, een rechtspersoon of een werkgever zijn. </w:t>
      </w:r>
    </w:p>
    <w:p w:rsidR="00C4566B" w:rsidRDefault="00C4566B" w:rsidP="00C4566B">
      <w:pPr>
        <w:pStyle w:val="Lijstalinea"/>
        <w:numPr>
          <w:ilvl w:val="0"/>
          <w:numId w:val="32"/>
        </w:numPr>
      </w:pPr>
      <w:r>
        <w:t>Een werk  kan meerdere makers hebben die ieder het auteursrecht op (een deel van) het werk hebben.</w:t>
      </w:r>
    </w:p>
    <w:p w:rsidR="00C4566B" w:rsidRDefault="00C4566B" w:rsidP="00C4566B">
      <w:pPr>
        <w:pStyle w:val="Lijstalinea"/>
        <w:numPr>
          <w:ilvl w:val="0"/>
          <w:numId w:val="32"/>
        </w:numPr>
      </w:pPr>
      <w:r>
        <w:lastRenderedPageBreak/>
        <w:t xml:space="preserve">Een werk kan uit meerdere afzonderlijke auteursrechtelijke werken bestaan. Denk bijvoorbeeld aan een liedje waar op zowel de tekst als de muziek afzonderlijk auteursrecht rust. </w:t>
      </w:r>
    </w:p>
    <w:p w:rsidR="00C4566B" w:rsidRDefault="00C4566B" w:rsidP="00C4566B">
      <w:pPr>
        <w:pStyle w:val="Lijstalinea"/>
        <w:numPr>
          <w:ilvl w:val="0"/>
          <w:numId w:val="32"/>
        </w:numPr>
      </w:pPr>
      <w:r>
        <w:t>Naast de auteursrechten kunnen nog andere rechten op een werk rusten die een publicatie en/of een verveelvoudiging in de weg staan.</w:t>
      </w:r>
    </w:p>
    <w:p w:rsidR="00C4566B" w:rsidRDefault="00C4566B" w:rsidP="00C4566B"/>
    <w:p w:rsidR="00C4566B" w:rsidRDefault="00C4566B" w:rsidP="00C4566B">
      <w:r>
        <w:t xml:space="preserve">Is de auteursrechtenstatus van een werk vastgesteld dan is het zaak om het uitzoekproces en het resultaat hiervan vast te leggen in het collectiebeheersysteem. </w:t>
      </w:r>
    </w:p>
    <w:p w:rsidR="00C4566B" w:rsidRDefault="00C4566B" w:rsidP="00C4566B">
      <w:r>
        <w:t xml:space="preserve">Aan te raden is om in ieder geval de auteursrechthebbende, de datum waarop het auteursrecht vervalt, waarop deze datum is gebaseerd en wanneer en door wie deze datum is bepaald, vast te leggen. </w:t>
      </w:r>
    </w:p>
    <w:p w:rsidR="00C4566B" w:rsidRDefault="00C4566B" w:rsidP="00C4566B"/>
    <w:p w:rsidR="00C4566B" w:rsidRDefault="00C4566B" w:rsidP="00C4566B">
      <w:r>
        <w:t xml:space="preserve">Bovenstaand proces dient als hulpmiddel om de auteursrechtenstatus van een werk te bepalen. Voor </w:t>
      </w:r>
      <w:r w:rsidRPr="00D90E4E">
        <w:t>meer informatie wordt verwezen naar de auteurswet, de Juridische wegwijzer Archieven en Musea online</w:t>
      </w:r>
      <w:r w:rsidRPr="00D90E4E">
        <w:rPr>
          <w:rStyle w:val="Voetnootmarkering"/>
        </w:rPr>
        <w:footnoteReference w:id="36"/>
      </w:r>
      <w:r w:rsidRPr="00D90E4E">
        <w:t xml:space="preserve"> en de samenvatting van het auteursrecht van Beeld en Geluid</w:t>
      </w:r>
      <w:r w:rsidRPr="00D90E4E">
        <w:rPr>
          <w:rStyle w:val="Voetnootmarkering"/>
        </w:rPr>
        <w:footnoteReference w:id="37"/>
      </w:r>
      <w:r w:rsidRPr="00D90E4E">
        <w:rPr>
          <w:vertAlign w:val="superscript"/>
        </w:rPr>
        <w:t xml:space="preserve"> </w:t>
      </w:r>
    </w:p>
    <w:p w:rsidR="00C4566B" w:rsidRDefault="00C4566B" w:rsidP="00C4566B"/>
    <w:p w:rsidR="00C4566B" w:rsidRDefault="00C4566B" w:rsidP="00C4566B"/>
    <w:p w:rsidR="00C35E85" w:rsidRPr="00A878B0" w:rsidRDefault="00C35E85" w:rsidP="00872A24"/>
    <w:p w:rsidR="00236264" w:rsidRDefault="00A70724" w:rsidP="00236264">
      <w:pPr>
        <w:pStyle w:val="Kop1"/>
        <w:rPr>
          <w:lang w:val="pt-BR"/>
        </w:rPr>
      </w:pPr>
      <w:bookmarkStart w:id="102" w:name="_Toc24987164"/>
      <w:r>
        <w:rPr>
          <w:lang w:val="pt-BR"/>
        </w:rPr>
        <w:lastRenderedPageBreak/>
        <w:t>Informatiearchitectuur</w:t>
      </w:r>
      <w:bookmarkEnd w:id="102"/>
    </w:p>
    <w:p w:rsidR="00A70724" w:rsidRDefault="00CC10DE" w:rsidP="00A70724">
      <w:pPr>
        <w:tabs>
          <w:tab w:val="left" w:pos="0"/>
        </w:tabs>
        <w:ind w:right="72"/>
        <w:rPr>
          <w:lang w:val="pt-BR"/>
        </w:rPr>
      </w:pPr>
      <w:r>
        <w:rPr>
          <w:lang w:val="pt-BR"/>
        </w:rPr>
        <w:t>De</w:t>
      </w:r>
      <w:r w:rsidR="00A70724">
        <w:rPr>
          <w:lang w:val="pt-BR"/>
        </w:rPr>
        <w:t xml:space="preserve"> generieke </w:t>
      </w:r>
      <w:r>
        <w:rPr>
          <w:lang w:val="pt-BR"/>
        </w:rPr>
        <w:t xml:space="preserve">manier van </w:t>
      </w:r>
      <w:r w:rsidR="00A70724">
        <w:rPr>
          <w:lang w:val="pt-BR"/>
        </w:rPr>
        <w:t>rechten</w:t>
      </w:r>
      <w:r>
        <w:rPr>
          <w:lang w:val="pt-BR"/>
        </w:rPr>
        <w:t xml:space="preserve"> beschrijven</w:t>
      </w:r>
      <w:r w:rsidR="00A70724">
        <w:rPr>
          <w:lang w:val="pt-BR"/>
        </w:rPr>
        <w:t xml:space="preserve"> heeft met name implicaties voor de informatiearchitectuur. Dit hoofdstuk geeft een overzicht van de implicaties en een uitwerking van de MARA-hoofdstukken 8 en 9.</w:t>
      </w:r>
    </w:p>
    <w:p w:rsidR="00CD20C6" w:rsidRDefault="00CD20C6" w:rsidP="00CD20C6">
      <w:pPr>
        <w:pStyle w:val="Kop2"/>
        <w:rPr>
          <w:lang w:val="pt-BR"/>
        </w:rPr>
      </w:pPr>
      <w:bookmarkStart w:id="103" w:name="_Toc24987165"/>
      <w:r>
        <w:rPr>
          <w:lang w:val="pt-BR"/>
        </w:rPr>
        <w:t>Informatie</w:t>
      </w:r>
      <w:bookmarkEnd w:id="103"/>
    </w:p>
    <w:p w:rsidR="00CD20C6" w:rsidRDefault="00CC10DE" w:rsidP="00CD20C6">
      <w:pPr>
        <w:rPr>
          <w:lang w:val="pt-BR"/>
        </w:rPr>
      </w:pPr>
      <w:r>
        <w:rPr>
          <w:lang w:val="pt-BR"/>
        </w:rPr>
        <w:t>De beschreven rechten zijn</w:t>
      </w:r>
      <w:r w:rsidR="00CD20C6">
        <w:rPr>
          <w:lang w:val="pt-BR"/>
        </w:rPr>
        <w:t xml:space="preserve"> een specificatie van de </w:t>
      </w:r>
      <w:r w:rsidR="00CD20C6" w:rsidRPr="00CD20C6">
        <w:rPr>
          <w:i/>
          <w:lang w:val="pt-BR"/>
        </w:rPr>
        <w:t>metadata voor het gebruik</w:t>
      </w:r>
      <w:r w:rsidR="00CD20C6">
        <w:rPr>
          <w:lang w:val="pt-BR"/>
        </w:rPr>
        <w:t xml:space="preserve"> zoals beschreven in ISO 23081 en hoofdstuk 12 van de MARA bijlage Modellen.</w:t>
      </w:r>
    </w:p>
    <w:p w:rsidR="00CD20C6" w:rsidRDefault="00CD20C6" w:rsidP="00CD20C6">
      <w:pPr>
        <w:rPr>
          <w:lang w:val="pt-BR"/>
        </w:rPr>
      </w:pPr>
      <w:r>
        <w:rPr>
          <w:lang w:val="pt-BR"/>
        </w:rPr>
        <w:t xml:space="preserve">De Metadata voor het gebruik </w:t>
      </w:r>
      <w:r w:rsidRPr="00CD20C6">
        <w:rPr>
          <w:lang w:val="pt-BR"/>
        </w:rPr>
        <w:t>bevat</w:t>
      </w:r>
      <w:r w:rsidR="00DA4D7A">
        <w:rPr>
          <w:lang w:val="pt-BR"/>
        </w:rPr>
        <w:t>ten</w:t>
      </w:r>
      <w:r>
        <w:rPr>
          <w:lang w:val="pt-BR"/>
        </w:rPr>
        <w:t>:</w:t>
      </w:r>
    </w:p>
    <w:p w:rsidR="00CD20C6" w:rsidRDefault="00CD20C6" w:rsidP="00CD20C6">
      <w:pPr>
        <w:rPr>
          <w:lang w:val="pt-BR"/>
        </w:rPr>
      </w:pPr>
    </w:p>
    <w:p w:rsidR="00CD20C6" w:rsidRPr="00CD20C6" w:rsidRDefault="00CD20C6" w:rsidP="00CD20C6">
      <w:pPr>
        <w:ind w:left="709"/>
        <w:rPr>
          <w:lang w:val="pt-BR"/>
        </w:rPr>
      </w:pPr>
      <w:r>
        <w:rPr>
          <w:lang w:val="pt-BR"/>
        </w:rPr>
        <w:t>“</w:t>
      </w:r>
      <w:r w:rsidRPr="00CD20C6">
        <w:rPr>
          <w:lang w:val="pt-BR"/>
        </w:rPr>
        <w:t xml:space="preserve">informatie die het gebruik van de entiteit op de lange termijn vergemakkeljikt. </w:t>
      </w:r>
    </w:p>
    <w:p w:rsidR="00CD20C6" w:rsidRPr="00CD20C6" w:rsidRDefault="00CD20C6" w:rsidP="00CD20C6">
      <w:pPr>
        <w:ind w:left="709"/>
        <w:rPr>
          <w:lang w:val="pt-BR"/>
        </w:rPr>
      </w:pPr>
      <w:r w:rsidRPr="00CD20C6">
        <w:rPr>
          <w:lang w:val="pt-BR"/>
        </w:rPr>
        <w:t>Voorbeelden van metagegevenselementen die in deze categorie vallen, zijn:</w:t>
      </w:r>
    </w:p>
    <w:p w:rsidR="00CD20C6" w:rsidRPr="00CD20C6" w:rsidRDefault="00CD20C6" w:rsidP="00CD20C6">
      <w:pPr>
        <w:ind w:left="709"/>
        <w:rPr>
          <w:lang w:val="pt-BR"/>
        </w:rPr>
      </w:pPr>
      <w:r w:rsidRPr="00CD20C6">
        <w:rPr>
          <w:lang w:val="pt-BR"/>
        </w:rPr>
        <w:t>- technische omgeving</w:t>
      </w:r>
    </w:p>
    <w:p w:rsidR="00CD20C6" w:rsidRPr="00CD20C6" w:rsidRDefault="00CD20C6" w:rsidP="00CD20C6">
      <w:pPr>
        <w:ind w:left="709"/>
        <w:rPr>
          <w:lang w:val="pt-BR"/>
        </w:rPr>
      </w:pPr>
      <w:r w:rsidRPr="00CD20C6">
        <w:rPr>
          <w:lang w:val="pt-BR"/>
        </w:rPr>
        <w:t>- toegang</w:t>
      </w:r>
    </w:p>
    <w:p w:rsidR="00CD20C6" w:rsidRPr="00CD20C6" w:rsidRDefault="00CD20C6" w:rsidP="00CD20C6">
      <w:pPr>
        <w:ind w:left="709"/>
        <w:rPr>
          <w:lang w:val="pt-BR"/>
        </w:rPr>
      </w:pPr>
      <w:r w:rsidRPr="00CD20C6">
        <w:rPr>
          <w:lang w:val="pt-BR"/>
        </w:rPr>
        <w:t>- rechten</w:t>
      </w:r>
    </w:p>
    <w:p w:rsidR="00CD20C6" w:rsidRPr="00CD20C6" w:rsidRDefault="00CD20C6" w:rsidP="00CD20C6">
      <w:pPr>
        <w:ind w:left="709"/>
        <w:rPr>
          <w:lang w:val="pt-BR"/>
        </w:rPr>
      </w:pPr>
      <w:r w:rsidRPr="00CD20C6">
        <w:rPr>
          <w:lang w:val="pt-BR"/>
        </w:rPr>
        <w:t>- taal</w:t>
      </w:r>
    </w:p>
    <w:p w:rsidR="00CD20C6" w:rsidRPr="00CD20C6" w:rsidRDefault="00CD20C6" w:rsidP="00CD20C6">
      <w:pPr>
        <w:ind w:left="709"/>
        <w:rPr>
          <w:lang w:val="pt-BR"/>
        </w:rPr>
      </w:pPr>
    </w:p>
    <w:p w:rsidR="00CD20C6" w:rsidRPr="00CD20C6" w:rsidRDefault="00CD20C6" w:rsidP="00CD20C6">
      <w:pPr>
        <w:ind w:left="709"/>
        <w:rPr>
          <w:lang w:val="pt-BR"/>
        </w:rPr>
      </w:pPr>
      <w:r w:rsidRPr="00CD20C6">
        <w:rPr>
          <w:lang w:val="pt-BR"/>
        </w:rPr>
        <w:t>Voor de entiteit "Archiefstuk" definieert deze metagegevensgroep de voorwaarden, toestemmingen en beperkingen voor de toegang en het gebruik van het archiefstuk.</w:t>
      </w:r>
    </w:p>
    <w:p w:rsidR="00CD20C6" w:rsidRPr="00CD20C6" w:rsidRDefault="00CD20C6" w:rsidP="00CD20C6">
      <w:pPr>
        <w:ind w:left="709"/>
        <w:rPr>
          <w:lang w:val="pt-BR"/>
        </w:rPr>
      </w:pPr>
    </w:p>
    <w:p w:rsidR="00CD20C6" w:rsidRPr="00CD20C6" w:rsidRDefault="00CD20C6" w:rsidP="00CD20C6">
      <w:pPr>
        <w:ind w:left="709"/>
        <w:rPr>
          <w:lang w:val="pt-BR"/>
        </w:rPr>
      </w:pPr>
      <w:r w:rsidRPr="00CD20C6">
        <w:rPr>
          <w:lang w:val="pt-BR"/>
        </w:rPr>
        <w:t>De metagegegevensgroep Gebruik bevat elementen die de toegang op de lange termijn bevorderen tot de entiteit of tot rechten die aan de entiteit zijn toegekend. Dit omvat een grote verscheidenheid aan informatie, van informatie over gebruiksrechten voor de entiteit tot informatie over technische bijzonderheden vereist om de entiteit weer te geven.</w:t>
      </w:r>
      <w:r>
        <w:rPr>
          <w:lang w:val="pt-BR"/>
        </w:rPr>
        <w:t>”</w:t>
      </w:r>
    </w:p>
    <w:p w:rsidR="00236264" w:rsidRPr="00F316BD" w:rsidRDefault="00236264" w:rsidP="00236264">
      <w:pPr>
        <w:tabs>
          <w:tab w:val="left" w:pos="0"/>
        </w:tabs>
        <w:ind w:right="72"/>
        <w:rPr>
          <w:lang w:val="pt-BR"/>
        </w:rPr>
      </w:pPr>
    </w:p>
    <w:p w:rsidR="00CD20C6" w:rsidRPr="00236264" w:rsidRDefault="00CD20C6" w:rsidP="00C56692">
      <w:pPr>
        <w:rPr>
          <w:lang w:val="pt-BR"/>
        </w:rPr>
      </w:pPr>
      <w:r>
        <w:rPr>
          <w:lang w:val="pt-BR"/>
        </w:rPr>
        <w:t>Binnen de Metadata voor gebruik onderscheidt ISO 23081 metadata over rechten en metadata over gebruik</w:t>
      </w:r>
      <w:r w:rsidR="00B43E8A">
        <w:rPr>
          <w:rStyle w:val="Voetnootmarkering"/>
          <w:lang w:val="pt-BR"/>
        </w:rPr>
        <w:footnoteReference w:id="38"/>
      </w:r>
      <w:r>
        <w:rPr>
          <w:lang w:val="pt-BR"/>
        </w:rPr>
        <w:t>. Dit architectuurblad biedt een uitwerking van die metadata.</w:t>
      </w:r>
    </w:p>
    <w:p w:rsidR="00236264" w:rsidRDefault="00236264" w:rsidP="00236264"/>
    <w:p w:rsidR="00C96769" w:rsidRDefault="00C96769" w:rsidP="00C96769">
      <w:pPr>
        <w:pStyle w:val="Kop2"/>
      </w:pPr>
      <w:bookmarkStart w:id="104" w:name="_Toc24987166"/>
      <w:r>
        <w:t>Vast te leggen informatie van rechten</w:t>
      </w:r>
      <w:bookmarkEnd w:id="104"/>
    </w:p>
    <w:p w:rsidR="00C96769" w:rsidRDefault="00C96769" w:rsidP="00C96769"/>
    <w:p w:rsidR="00C96769" w:rsidRDefault="00CC10DE" w:rsidP="00C96769">
      <w:r>
        <w:t xml:space="preserve">Deze </w:t>
      </w:r>
      <w:r w:rsidR="00C96769">
        <w:t>rechten</w:t>
      </w:r>
      <w:r>
        <w:t>beschrijving</w:t>
      </w:r>
      <w:r w:rsidR="00C96769">
        <w:t xml:space="preserve"> maakt een harde scheiding tussen de verschillende statussen van een informatieobject. In de praktijk ha</w:t>
      </w:r>
      <w:r w:rsidR="00DA4D7A">
        <w:t xml:space="preserve">ngt </w:t>
      </w:r>
      <w:r w:rsidR="00C96769">
        <w:t>deze status mede af van – en is de resultante van het geheel van – metagegevens die bij het informatieobject zijn vastgelegd. Deze metagegevens kunnen we opdelen in verschillende groepen:</w:t>
      </w:r>
    </w:p>
    <w:p w:rsidR="00C96769" w:rsidRDefault="00C96769" w:rsidP="00C96769">
      <w:pPr>
        <w:pStyle w:val="Lijstalinea"/>
        <w:numPr>
          <w:ilvl w:val="0"/>
          <w:numId w:val="8"/>
        </w:numPr>
      </w:pPr>
      <w:proofErr w:type="spellStart"/>
      <w:r>
        <w:t>Procesmetadata</w:t>
      </w:r>
      <w:proofErr w:type="spellEnd"/>
      <w:r>
        <w:t>: metagegevens die aangeven of het proces voor de vaststelling van de toepasselijkheid van een recht is uitgevoerd. Bijvoorbeeld of er al wel of geen poging is gedaan om het auteursrecht van een informatieobject vast te stellen;</w:t>
      </w:r>
    </w:p>
    <w:p w:rsidR="00C96769" w:rsidRDefault="00C96769" w:rsidP="00C96769">
      <w:pPr>
        <w:pStyle w:val="Lijstalinea"/>
        <w:numPr>
          <w:ilvl w:val="0"/>
          <w:numId w:val="8"/>
        </w:numPr>
      </w:pPr>
      <w:r>
        <w:t>Inhoudelijke metadata: metagegevens die van invloed zijn op de toepasselijkheid van een recht. Bijvoorbeeld de datering van een archiefstuk, die mede bepaalt of de openbaarheidstermijn vervallen is. Of de overlijdensdatum van een fotograaf, die kan bepalen of het auteursrecht vervallen is. Of het soort materiaal, aangezien naburige rechten alleen van toepassing zijn op opnamen van geluid en bewegend beeld;</w:t>
      </w:r>
    </w:p>
    <w:p w:rsidR="00C96769" w:rsidRDefault="00C96769" w:rsidP="00C96769">
      <w:pPr>
        <w:pStyle w:val="Lijstalinea"/>
        <w:numPr>
          <w:ilvl w:val="0"/>
          <w:numId w:val="8"/>
        </w:numPr>
      </w:pPr>
      <w:r>
        <w:lastRenderedPageBreak/>
        <w:t>Resultaten van een rechtenafweging: metadata die het resultaat zijn van de afweging of een specifiek recht van toepassing is op een informatieobject. Bijvoorbeeld de afweging of een informatieobject het resultaat is van een creatieve inspanning en daarmee auteursrechtelijk beschermd is.</w:t>
      </w:r>
    </w:p>
    <w:p w:rsidR="00C96769" w:rsidRDefault="00C96769" w:rsidP="00C96769">
      <w:pPr>
        <w:pStyle w:val="Lijstalinea"/>
        <w:numPr>
          <w:ilvl w:val="0"/>
          <w:numId w:val="8"/>
        </w:numPr>
      </w:pPr>
      <w:r>
        <w:t>Resultaten van een belangenafweging: metadata die het resultaat zijn van de afweging van de belangen van de rechthebbenden versus de belangen van de instelling of het publiek. Bijvoorbeeld de afweging of met de online beschikbaarstelling van een informatieobject de persoonlijke levenssfeer geschaad wordt;</w:t>
      </w:r>
    </w:p>
    <w:p w:rsidR="00C96769" w:rsidRDefault="00C96769" w:rsidP="00C96769">
      <w:pPr>
        <w:pStyle w:val="Lijstalinea"/>
        <w:numPr>
          <w:ilvl w:val="0"/>
          <w:numId w:val="8"/>
        </w:numPr>
      </w:pPr>
      <w:r>
        <w:t>Contractuele verplichtingen: metadata die het resultaat zijn van afspraken die in overeenkomsten zijn vastgelegd en die betrekking hebben op het informatieobject. Bijvoorbeeld de afspraken die gemaakt worden over de overdracht van auteursrechten van de maker naar de instelling. Of de afspraken die de instelling maakt met een particuliere archiefvormer en die af kunnen wijken van standaard afspraken rondom openbaarheid.</w:t>
      </w:r>
    </w:p>
    <w:p w:rsidR="00C96769" w:rsidRDefault="00C96769" w:rsidP="0040702B">
      <w:pPr>
        <w:pStyle w:val="Lijstalinea"/>
        <w:numPr>
          <w:ilvl w:val="0"/>
          <w:numId w:val="8"/>
        </w:numPr>
      </w:pPr>
      <w:r>
        <w:t xml:space="preserve">Instellingsbeleid: metadata die het resultaat zijn van de toepassing van specifiek instellingsbeleid op de rechtensituatie van een informatieobject. </w:t>
      </w:r>
      <w:r w:rsidR="0040702B">
        <w:t xml:space="preserve">Hieronder valt het beleid met betrekking tot </w:t>
      </w:r>
      <w:r w:rsidR="00083D7F">
        <w:t xml:space="preserve">het niet beschikbaar van norm-overschrijdend materiaal. Ook </w:t>
      </w:r>
      <w:r>
        <w:t xml:space="preserve">kan </w:t>
      </w:r>
      <w:r w:rsidR="00083D7F">
        <w:t xml:space="preserve">hierbij </w:t>
      </w:r>
      <w:r>
        <w:t>gedacht worden aan de keuze voor een specifieke licentie indien auteursrechten bij de instelling liggen</w:t>
      </w:r>
      <w:r w:rsidR="00083D7F">
        <w:t xml:space="preserve"> en</w:t>
      </w:r>
      <w:r>
        <w:t xml:space="preserve"> het toepassen van risicoklassen, bijvoorbeeld het publiceren van afbeeldingen die ouder zijn dan 100 jaar en waarvan onbekend is of de vervaardiger nog in leven is</w:t>
      </w:r>
      <w:r w:rsidR="00124117">
        <w:t>.</w:t>
      </w:r>
    </w:p>
    <w:p w:rsidR="00C96769" w:rsidRDefault="00C96769" w:rsidP="00C96769"/>
    <w:p w:rsidR="00872E9D" w:rsidRDefault="00872E9D" w:rsidP="00C96769">
      <w:r>
        <w:t xml:space="preserve">Nota Bene: </w:t>
      </w:r>
      <w:r w:rsidR="00F6050B">
        <w:t>op</w:t>
      </w:r>
      <w:r>
        <w:t xml:space="preserve"> één informatieobject kunnen er meerdere rechten van toepassing zijn. Bijvoorbeeld bij een video-opname van een toneelstuk  de rechten van de maker van het toneelstuk, van de componist van de muziek, van de regisseur, portretrechten van de toneelgroep. Bijvoorbeeld bij websitearchivering kunnen er binnen één website en zelfs binnen één webpagina meerdere rechtenbeperkingen zijn, bijvoorbeeld een foto nog auteursrecht berust of een foto van personen die geen toestemming hebben gegeven tot publicatie.</w:t>
      </w:r>
    </w:p>
    <w:p w:rsidR="008E4158" w:rsidRDefault="00BF46F7" w:rsidP="00C96769">
      <w:r>
        <w:t xml:space="preserve">Voor een voorbeeldopsomming van de vast te leggen gegevens, zie Bijlage </w:t>
      </w:r>
      <w:r w:rsidR="000002CC">
        <w:t>I</w:t>
      </w:r>
      <w:r>
        <w:t xml:space="preserve">. </w:t>
      </w:r>
    </w:p>
    <w:p w:rsidR="008E4158" w:rsidRDefault="008E4158" w:rsidP="00C96769"/>
    <w:p w:rsidR="003B7457" w:rsidRDefault="00A878B0" w:rsidP="003B7457">
      <w:pPr>
        <w:pStyle w:val="Kop2"/>
      </w:pPr>
      <w:bookmarkStart w:id="105" w:name="_Toc24987167"/>
      <w:r>
        <w:t>Functionaliteit</w:t>
      </w:r>
      <w:bookmarkEnd w:id="105"/>
    </w:p>
    <w:p w:rsidR="00A878B0" w:rsidRDefault="00A878B0" w:rsidP="00A878B0">
      <w:r>
        <w:t>Belangrijk uitgangspunt voor de rechten is dat de vastlegging van de rechten wordt gescheiden van de functionaliteit die eraan wordt gekoppeld.</w:t>
      </w:r>
    </w:p>
    <w:p w:rsidR="00B41A4C" w:rsidDel="00641FC7" w:rsidRDefault="00B05330" w:rsidP="00641FC7">
      <w:pPr>
        <w:rPr>
          <w:del w:id="106" w:author="Gijsbert Kruithof" w:date="2019-11-25T11:22:00Z"/>
        </w:rPr>
      </w:pPr>
      <w:r>
        <w:t xml:space="preserve">Functionaliteit is afhankelijk van techniek en daardoor aan verandering onderhevig. </w:t>
      </w:r>
      <w:del w:id="107" w:author="Gijsbert Kruithof" w:date="2019-11-25T11:22:00Z">
        <w:r w:rsidR="00B41A4C" w:rsidDel="00641FC7">
          <w:delText xml:space="preserve">Op dit moment (anno 2019) onderscheiden we functioneel gezien </w:delText>
        </w:r>
        <w:r w:rsidR="00F6050B" w:rsidRPr="00964D56" w:rsidDel="00641FC7">
          <w:delText>vier</w:delText>
        </w:r>
        <w:r w:rsidR="00B41A4C" w:rsidDel="00641FC7">
          <w:delText xml:space="preserve"> manieren van beschikbaarstellen:</w:delText>
        </w:r>
      </w:del>
    </w:p>
    <w:p w:rsidR="00B41A4C" w:rsidDel="00641FC7" w:rsidRDefault="00B41A4C" w:rsidP="00641FC7">
      <w:pPr>
        <w:pStyle w:val="Lijstalinea"/>
        <w:numPr>
          <w:ilvl w:val="0"/>
          <w:numId w:val="15"/>
        </w:numPr>
        <w:rPr>
          <w:del w:id="108" w:author="Gijsbert Kruithof" w:date="2019-11-25T11:22:00Z"/>
        </w:rPr>
      </w:pPr>
      <w:del w:id="109" w:author="Gijsbert Kruithof" w:date="2019-11-25T11:22:00Z">
        <w:r w:rsidDel="00641FC7">
          <w:delText xml:space="preserve">Online via de website </w:delText>
        </w:r>
        <w:r w:rsidR="00480899" w:rsidDel="00641FC7">
          <w:delText xml:space="preserve">- </w:delText>
        </w:r>
        <w:r w:rsidDel="00641FC7">
          <w:delText>toegankelijk voor iedereen</w:delText>
        </w:r>
      </w:del>
    </w:p>
    <w:p w:rsidR="00B41A4C" w:rsidDel="00641FC7" w:rsidRDefault="00F6050B" w:rsidP="00641FC7">
      <w:pPr>
        <w:pStyle w:val="Lijstalinea"/>
        <w:numPr>
          <w:ilvl w:val="0"/>
          <w:numId w:val="15"/>
        </w:numPr>
        <w:rPr>
          <w:del w:id="110" w:author="Gijsbert Kruithof" w:date="2019-11-25T11:22:00Z"/>
        </w:rPr>
      </w:pPr>
      <w:del w:id="111" w:author="Gijsbert Kruithof" w:date="2019-11-25T11:22:00Z">
        <w:r w:rsidDel="00641FC7">
          <w:delText>Online via de website met gebruikersidentificatie (dus raadpleegbaar na log in)</w:delText>
        </w:r>
      </w:del>
    </w:p>
    <w:p w:rsidR="00B41A4C" w:rsidDel="00641FC7" w:rsidRDefault="00B41A4C" w:rsidP="00641FC7">
      <w:pPr>
        <w:pStyle w:val="Lijstalinea"/>
        <w:numPr>
          <w:ilvl w:val="0"/>
          <w:numId w:val="15"/>
        </w:numPr>
        <w:rPr>
          <w:del w:id="112" w:author="Gijsbert Kruithof" w:date="2019-11-25T11:22:00Z"/>
        </w:rPr>
      </w:pPr>
      <w:del w:id="113" w:author="Gijsbert Kruithof" w:date="2019-11-25T11:22:00Z">
        <w:r w:rsidDel="00641FC7">
          <w:delText>On site toegang op de studiezaal</w:delText>
        </w:r>
      </w:del>
    </w:p>
    <w:p w:rsidR="00FC7BEC" w:rsidRDefault="00F6050B" w:rsidP="00641FC7">
      <w:pPr>
        <w:pStyle w:val="Lijstalinea"/>
        <w:numPr>
          <w:ilvl w:val="0"/>
          <w:numId w:val="15"/>
        </w:numPr>
      </w:pPr>
      <w:del w:id="114" w:author="Gijsbert Kruithof" w:date="2019-11-25T11:22:00Z">
        <w:r w:rsidDel="00641FC7">
          <w:delText>On site op de studiezaal onder toezicht van de a</w:delText>
        </w:r>
        <w:r w:rsidR="0004216F" w:rsidDel="00641FC7">
          <w:delText>rchiefbewaarplaats</w:delText>
        </w:r>
        <w:r w:rsidDel="00641FC7">
          <w:delText xml:space="preserve"> (bij beperkt openbaar materiaal)</w:delText>
        </w:r>
      </w:del>
    </w:p>
    <w:p w:rsidR="00AC0BFA" w:rsidRDefault="00AC0BFA" w:rsidP="00480899"/>
    <w:p w:rsidR="00AC0BFA" w:rsidRDefault="00F6050B" w:rsidP="00480899">
      <w:del w:id="115" w:author="Gijsbert Kruithof" w:date="2019-11-25T11:22:00Z">
        <w:r w:rsidRPr="00964D56" w:rsidDel="00641FC7">
          <w:delText>Bij</w:delText>
        </w:r>
        <w:r w:rsidR="004D0DE6" w:rsidDel="00641FC7">
          <w:delText xml:space="preserve"> </w:delText>
        </w:r>
        <w:r w:rsidDel="00641FC7">
          <w:delText xml:space="preserve">digitale beschikbaarstelling is </w:delText>
        </w:r>
        <w:r w:rsidR="00AC0BFA" w:rsidDel="00641FC7">
          <w:delText xml:space="preserve">er </w:delText>
        </w:r>
        <w:r w:rsidDel="00641FC7">
          <w:delText>nog een verdere onderverdeling in</w:delText>
        </w:r>
      </w:del>
      <w:r>
        <w:t xml:space="preserve"> </w:t>
      </w:r>
      <w:del w:id="116" w:author="Gijsbert Kruithof" w:date="2019-11-25T11:22:00Z">
        <w:r w:rsidR="00AC0BFA" w:rsidDel="00641FC7">
          <w:delText>f</w:delText>
        </w:r>
      </w:del>
      <w:ins w:id="117" w:author="Gijsbert Kruithof" w:date="2019-11-25T11:22:00Z">
        <w:r w:rsidR="00641FC7">
          <w:t>F</w:t>
        </w:r>
      </w:ins>
      <w:r w:rsidR="00AC0BFA">
        <w:t>unctionaliteit</w:t>
      </w:r>
      <w:ins w:id="118" w:author="Gijsbert Kruithof" w:date="2019-11-25T11:22:00Z">
        <w:r w:rsidR="00641FC7">
          <w:t>en die we op dit moment kennen zijn:</w:t>
        </w:r>
      </w:ins>
      <w:del w:id="119" w:author="Gijsbert Kruithof" w:date="2019-11-25T11:23:00Z">
        <w:r w:rsidDel="00641FC7">
          <w:delText xml:space="preserve"> mogelijk</w:delText>
        </w:r>
        <w:r w:rsidR="00AC0BFA" w:rsidDel="00641FC7">
          <w:delText>, namelijk</w:delText>
        </w:r>
      </w:del>
      <w:r w:rsidR="00AC0BFA">
        <w:t>:</w:t>
      </w:r>
    </w:p>
    <w:p w:rsidR="00480899" w:rsidRDefault="00480899" w:rsidP="00480899">
      <w:pPr>
        <w:pStyle w:val="Lijstalinea"/>
        <w:numPr>
          <w:ilvl w:val="0"/>
          <w:numId w:val="16"/>
        </w:numPr>
      </w:pPr>
      <w:r>
        <w:t>Het kunnen zien van een thumbnail</w:t>
      </w:r>
    </w:p>
    <w:p w:rsidR="00480899" w:rsidRDefault="00480899" w:rsidP="00480899">
      <w:pPr>
        <w:pStyle w:val="Lijstalinea"/>
        <w:numPr>
          <w:ilvl w:val="0"/>
          <w:numId w:val="16"/>
        </w:numPr>
      </w:pPr>
      <w:r>
        <w:t>Het kunnen zien van een digitale manifestatie</w:t>
      </w:r>
    </w:p>
    <w:p w:rsidR="00480899" w:rsidRDefault="00480899" w:rsidP="00480899">
      <w:pPr>
        <w:pStyle w:val="Lijstalinea"/>
        <w:numPr>
          <w:ilvl w:val="0"/>
          <w:numId w:val="16"/>
        </w:numPr>
      </w:pPr>
      <w:r>
        <w:t>Het laten indexeren van het object</w:t>
      </w:r>
      <w:r w:rsidR="002B4CF8">
        <w:t>, de metadata</w:t>
      </w:r>
      <w:r>
        <w:t xml:space="preserve"> en de </w:t>
      </w:r>
      <w:r w:rsidR="002B4CF8">
        <w:t xml:space="preserve">uit het object extraheerbare </w:t>
      </w:r>
      <w:r>
        <w:t>gegevens daarvan door internetzoekmachines zoals Google</w:t>
      </w:r>
    </w:p>
    <w:p w:rsidR="00480899" w:rsidRDefault="00480899" w:rsidP="00480899">
      <w:pPr>
        <w:pStyle w:val="Lijstalinea"/>
        <w:numPr>
          <w:ilvl w:val="0"/>
          <w:numId w:val="16"/>
        </w:numPr>
      </w:pPr>
      <w:r>
        <w:t xml:space="preserve">Het kunnen downloaden van de digitale manifestatie </w:t>
      </w:r>
    </w:p>
    <w:p w:rsidR="00B41A4C" w:rsidRDefault="00DF19A6" w:rsidP="00A878B0">
      <w:r>
        <w:lastRenderedPageBreak/>
        <w:t>Deze lijst met functionaliteit is niet uitputtend. Voorstelbaar is dat er in de toekomst functionaliteit bijkomt, bijvoorbeeld het beschikbaar stellen van een geanonimiseerde versie.</w:t>
      </w:r>
    </w:p>
    <w:p w:rsidR="00DF19A6" w:rsidRDefault="00DF19A6" w:rsidP="00A878B0">
      <w:r>
        <w:t>Sommige a</w:t>
      </w:r>
      <w:r w:rsidR="0004216F">
        <w:t>rchiefbewaarplaats</w:t>
      </w:r>
      <w:r>
        <w:t xml:space="preserve">en kiezen er nu al voor om materiaal beschikbaar te stellen met een watermerk. </w:t>
      </w:r>
    </w:p>
    <w:p w:rsidR="00DF19A6" w:rsidRDefault="00DF19A6" w:rsidP="00A878B0"/>
    <w:p w:rsidR="00DF19A6" w:rsidRDefault="00DF19A6" w:rsidP="00A878B0"/>
    <w:p w:rsidR="00D056BA" w:rsidRDefault="00D056BA" w:rsidP="00A878B0"/>
    <w:p w:rsidR="00D056BA" w:rsidRDefault="00D056BA" w:rsidP="00D056BA">
      <w:pPr>
        <w:pStyle w:val="Kop2"/>
      </w:pPr>
      <w:bookmarkStart w:id="120" w:name="_Toc24987168"/>
      <w:r>
        <w:t>Informatiemodel</w:t>
      </w:r>
      <w:bookmarkEnd w:id="120"/>
    </w:p>
    <w:p w:rsidR="00CB73CA" w:rsidRDefault="00CB73CA" w:rsidP="00CB73CA">
      <w:r>
        <w:t xml:space="preserve">Er bestaat een </w:t>
      </w:r>
      <w:proofErr w:type="spellStart"/>
      <w:r>
        <w:t>Linked</w:t>
      </w:r>
      <w:proofErr w:type="spellEnd"/>
      <w:r>
        <w:t xml:space="preserve"> Open Data Vocabulaire dat speciaal ontworpen is voor het beschrijven van rechten die gelden bij het publiceren van digitale objecten. Het onderliggende informatiemodel zal in deze paragraaf worden gebruikt om de rechten, functionaliteiten en business </w:t>
      </w:r>
      <w:proofErr w:type="spellStart"/>
      <w:r>
        <w:t>rules</w:t>
      </w:r>
      <w:proofErr w:type="spellEnd"/>
      <w:r>
        <w:t xml:space="preserve"> (bedrijfsregels) te beschrijven.</w:t>
      </w:r>
    </w:p>
    <w:p w:rsidR="00CB73CA" w:rsidRDefault="00CB73CA" w:rsidP="00CB73CA"/>
    <w:p w:rsidR="00CB73CA" w:rsidRDefault="00CB73CA" w:rsidP="00CB73CA">
      <w:r>
        <w:t>De belangrijkste elementen in het ODRL-informatiemodel zijn:</w:t>
      </w:r>
    </w:p>
    <w:p w:rsidR="00CB73CA" w:rsidRDefault="00CB73CA" w:rsidP="00CB73CA">
      <w:pPr>
        <w:pStyle w:val="Lijstalinea"/>
        <w:numPr>
          <w:ilvl w:val="0"/>
          <w:numId w:val="19"/>
        </w:numPr>
      </w:pPr>
      <w:r>
        <w:t>Policy</w:t>
      </w:r>
    </w:p>
    <w:p w:rsidR="00CB73CA" w:rsidRDefault="00CB73CA" w:rsidP="00CB73CA">
      <w:pPr>
        <w:pStyle w:val="Lijstalinea"/>
        <w:numPr>
          <w:ilvl w:val="0"/>
          <w:numId w:val="19"/>
        </w:numPr>
      </w:pPr>
      <w:r>
        <w:t>Action</w:t>
      </w:r>
    </w:p>
    <w:p w:rsidR="00CB73CA" w:rsidRDefault="00CB73CA" w:rsidP="00CB73CA">
      <w:pPr>
        <w:pStyle w:val="Lijstalinea"/>
        <w:numPr>
          <w:ilvl w:val="0"/>
          <w:numId w:val="19"/>
        </w:numPr>
      </w:pPr>
      <w:r>
        <w:t>Asset</w:t>
      </w:r>
    </w:p>
    <w:p w:rsidR="00CB73CA" w:rsidRDefault="00CB73CA" w:rsidP="00CB73CA">
      <w:pPr>
        <w:pStyle w:val="Lijstalinea"/>
        <w:numPr>
          <w:ilvl w:val="0"/>
          <w:numId w:val="19"/>
        </w:numPr>
      </w:pPr>
      <w:proofErr w:type="spellStart"/>
      <w:r>
        <w:t>Rule</w:t>
      </w:r>
      <w:proofErr w:type="spellEnd"/>
    </w:p>
    <w:p w:rsidR="00CB73CA" w:rsidRDefault="00CB73CA" w:rsidP="00CB73CA">
      <w:pPr>
        <w:pStyle w:val="Lijstalinea"/>
        <w:numPr>
          <w:ilvl w:val="0"/>
          <w:numId w:val="19"/>
        </w:numPr>
      </w:pPr>
      <w:proofErr w:type="spellStart"/>
      <w:r>
        <w:t>Constraint</w:t>
      </w:r>
      <w:proofErr w:type="spellEnd"/>
    </w:p>
    <w:p w:rsidR="00CB73CA" w:rsidRDefault="00CB73CA" w:rsidP="00CB73CA"/>
    <w:p w:rsidR="00CB73CA" w:rsidRDefault="00CB73CA" w:rsidP="00CB73CA">
      <w:r>
        <w:t>Zie voor alle bronverwijzingen het ODRL-informatiemodel:</w:t>
      </w:r>
    </w:p>
    <w:p w:rsidR="00CB73CA" w:rsidRDefault="00EE6D96" w:rsidP="00CB73CA">
      <w:hyperlink r:id="rId10" w:history="1">
        <w:r w:rsidR="00CB73CA" w:rsidRPr="00982EBA">
          <w:rPr>
            <w:rStyle w:val="Hyperlink"/>
          </w:rPr>
          <w:t>https://www.w3.org/TR/odrl-model/</w:t>
        </w:r>
      </w:hyperlink>
    </w:p>
    <w:p w:rsidR="00D056BA" w:rsidRDefault="00D056BA" w:rsidP="00D056BA"/>
    <w:p w:rsidR="00CB73CA" w:rsidRDefault="00CB73CA" w:rsidP="00CB73CA">
      <w:pPr>
        <w:pStyle w:val="Kop3"/>
      </w:pPr>
      <w:bookmarkStart w:id="121" w:name="_Toc24987169"/>
      <w:r>
        <w:t>Policy</w:t>
      </w:r>
      <w:bookmarkEnd w:id="121"/>
    </w:p>
    <w:p w:rsidR="00CB73CA" w:rsidRDefault="00CB73CA" w:rsidP="00CB73CA">
      <w:r>
        <w:t>Een policy(beleid) volgens ODRL is een groep van regels (</w:t>
      </w:r>
      <w:proofErr w:type="spellStart"/>
      <w:r>
        <w:t>rules</w:t>
      </w:r>
      <w:proofErr w:type="spellEnd"/>
      <w:r>
        <w:t xml:space="preserve">). Een policy bestaat uit minimaal één </w:t>
      </w:r>
      <w:proofErr w:type="spellStart"/>
      <w:r>
        <w:t>permission</w:t>
      </w:r>
      <w:proofErr w:type="spellEnd"/>
      <w:r>
        <w:t xml:space="preserve"> (permissie), een </w:t>
      </w:r>
      <w:proofErr w:type="spellStart"/>
      <w:r>
        <w:t>prohibition</w:t>
      </w:r>
      <w:proofErr w:type="spellEnd"/>
      <w:r>
        <w:t xml:space="preserve"> (verbod) of een </w:t>
      </w:r>
      <w:proofErr w:type="spellStart"/>
      <w:r>
        <w:t>obligation</w:t>
      </w:r>
      <w:proofErr w:type="spellEnd"/>
      <w:r>
        <w:t xml:space="preserve"> (verplichting).</w:t>
      </w:r>
    </w:p>
    <w:p w:rsidR="00CB73CA" w:rsidRDefault="00CB73CA" w:rsidP="00CB73CA"/>
    <w:p w:rsidR="00083D7F" w:rsidRDefault="00083D7F" w:rsidP="00CB73CA">
      <w:r>
        <w:t xml:space="preserve">De bronnen voor de </w:t>
      </w:r>
      <w:proofErr w:type="spellStart"/>
      <w:r>
        <w:t>policies</w:t>
      </w:r>
      <w:proofErr w:type="spellEnd"/>
      <w:r>
        <w:t xml:space="preserve"> zijn enerzijds de wetgeving, anderzijds overeenkomsten en ten derde instellingsbeleid.</w:t>
      </w:r>
    </w:p>
    <w:p w:rsidR="00CB73CA" w:rsidRDefault="00083D7F" w:rsidP="00CB73CA">
      <w:r>
        <w:t>Op basis daarvan</w:t>
      </w:r>
      <w:r w:rsidR="00CB73CA">
        <w:t xml:space="preserve"> onderscheiden we </w:t>
      </w:r>
      <w:r>
        <w:t xml:space="preserve">in ieder geval </w:t>
      </w:r>
      <w:r w:rsidR="00CB73CA">
        <w:t xml:space="preserve">de volgende </w:t>
      </w:r>
      <w:proofErr w:type="spellStart"/>
      <w:r w:rsidR="00CB73CA">
        <w:t>policies</w:t>
      </w:r>
      <w:proofErr w:type="spellEnd"/>
      <w:r w:rsidR="00CB73CA">
        <w:t>:</w:t>
      </w:r>
    </w:p>
    <w:p w:rsidR="00CB73CA" w:rsidRDefault="00CB73CA" w:rsidP="00CB73CA">
      <w:r>
        <w:t>- Openbaarheidsbeleid. Daarbinnen zijn twee smaken:</w:t>
      </w:r>
    </w:p>
    <w:p w:rsidR="00CB73CA" w:rsidRDefault="00CB73CA" w:rsidP="00CB73CA">
      <w:pPr>
        <w:pStyle w:val="Lijstalinea"/>
        <w:numPr>
          <w:ilvl w:val="0"/>
          <w:numId w:val="21"/>
        </w:numPr>
      </w:pPr>
      <w:r>
        <w:t>Niet openbaar</w:t>
      </w:r>
    </w:p>
    <w:p w:rsidR="00CB73CA" w:rsidRDefault="00CB73CA" w:rsidP="00CB73CA">
      <w:pPr>
        <w:pStyle w:val="Lijstalinea"/>
        <w:numPr>
          <w:ilvl w:val="0"/>
          <w:numId w:val="21"/>
        </w:numPr>
      </w:pPr>
      <w:r>
        <w:t>Beperkt openbaar</w:t>
      </w:r>
    </w:p>
    <w:p w:rsidR="00CB73CA" w:rsidRDefault="00CB73CA" w:rsidP="00CB73CA">
      <w:r>
        <w:t xml:space="preserve">- </w:t>
      </w:r>
      <w:proofErr w:type="spellStart"/>
      <w:r>
        <w:t>Privacybeleid</w:t>
      </w:r>
      <w:proofErr w:type="spellEnd"/>
      <w:r>
        <w:t>. Daarbinnen onderscheiden we:</w:t>
      </w:r>
    </w:p>
    <w:p w:rsidR="00CB73CA" w:rsidRDefault="00CB73CA" w:rsidP="00CB73CA">
      <w:pPr>
        <w:pStyle w:val="Lijstalinea"/>
        <w:numPr>
          <w:ilvl w:val="0"/>
          <w:numId w:val="23"/>
        </w:numPr>
      </w:pPr>
      <w:r>
        <w:t>Algemene persoonsgegevens</w:t>
      </w:r>
    </w:p>
    <w:p w:rsidR="00CB73CA" w:rsidRDefault="00CB73CA" w:rsidP="00CB73CA">
      <w:pPr>
        <w:pStyle w:val="Lijstalinea"/>
        <w:numPr>
          <w:ilvl w:val="0"/>
          <w:numId w:val="23"/>
        </w:numPr>
      </w:pPr>
      <w:r>
        <w:t>Bijzondere persoonsgegevens</w:t>
      </w:r>
    </w:p>
    <w:p w:rsidR="00D25299" w:rsidRDefault="00D25299" w:rsidP="00CB73CA">
      <w:pPr>
        <w:pStyle w:val="Lijstalinea"/>
        <w:numPr>
          <w:ilvl w:val="0"/>
          <w:numId w:val="23"/>
        </w:numPr>
      </w:pPr>
      <w:r>
        <w:t>Persoonsgegevens van strafrechtelijke aard</w:t>
      </w:r>
    </w:p>
    <w:p w:rsidR="00CB73CA" w:rsidRDefault="00CB73CA" w:rsidP="00CB73CA">
      <w:r>
        <w:t xml:space="preserve">- </w:t>
      </w:r>
      <w:r w:rsidR="00623E86" w:rsidRPr="00DD1FBB">
        <w:t>Intellectueel</w:t>
      </w:r>
      <w:r w:rsidR="00F85656">
        <w:t xml:space="preserve"> </w:t>
      </w:r>
      <w:r w:rsidR="00623E86">
        <w:t>eigendomsrechtenbeleid</w:t>
      </w:r>
      <w:r>
        <w:t>. Daarbinnen:</w:t>
      </w:r>
    </w:p>
    <w:p w:rsidR="00F85656" w:rsidRDefault="00623E86" w:rsidP="00F85656">
      <w:pPr>
        <w:pStyle w:val="Lijstalinea"/>
        <w:numPr>
          <w:ilvl w:val="0"/>
          <w:numId w:val="22"/>
        </w:numPr>
      </w:pPr>
      <w:r w:rsidRPr="007C290B">
        <w:t>Auteursrecht</w:t>
      </w:r>
      <w:r w:rsidR="00CB73CA">
        <w:t>beperkingen</w:t>
      </w:r>
    </w:p>
    <w:p w:rsidR="00F85656" w:rsidRDefault="00CB73CA" w:rsidP="00F85656">
      <w:pPr>
        <w:pStyle w:val="Lijstalinea"/>
        <w:numPr>
          <w:ilvl w:val="0"/>
          <w:numId w:val="22"/>
        </w:numPr>
      </w:pPr>
      <w:r>
        <w:t>Portretrechtenbe</w:t>
      </w:r>
      <w:r w:rsidR="00623E86">
        <w:t>perkingen</w:t>
      </w:r>
    </w:p>
    <w:p w:rsidR="00F85656" w:rsidRDefault="00623E86" w:rsidP="00F85656">
      <w:pPr>
        <w:pStyle w:val="Lijstalinea"/>
        <w:numPr>
          <w:ilvl w:val="0"/>
          <w:numId w:val="22"/>
        </w:numPr>
      </w:pPr>
      <w:r>
        <w:t xml:space="preserve">Beperkingen op basis van </w:t>
      </w:r>
      <w:r w:rsidRPr="00964D56">
        <w:t>n</w:t>
      </w:r>
      <w:r w:rsidR="00CB73CA">
        <w:t>aburige rechten</w:t>
      </w:r>
    </w:p>
    <w:p w:rsidR="00623E86" w:rsidRDefault="00623E86" w:rsidP="00F85656">
      <w:pPr>
        <w:pStyle w:val="Lijstalinea"/>
        <w:numPr>
          <w:ilvl w:val="0"/>
          <w:numId w:val="22"/>
        </w:numPr>
      </w:pPr>
      <w:r>
        <w:t>Databankrecht beperkingen</w:t>
      </w:r>
    </w:p>
    <w:p w:rsidR="00CB73CA" w:rsidRDefault="00CB73CA" w:rsidP="00CB73CA">
      <w:r>
        <w:t>-</w:t>
      </w:r>
      <w:r w:rsidR="00623E86">
        <w:t xml:space="preserve">Beleid voor </w:t>
      </w:r>
      <w:proofErr w:type="spellStart"/>
      <w:r w:rsidR="00623E86">
        <w:t>n</w:t>
      </w:r>
      <w:r>
        <w:t>ormoverschrijdend</w:t>
      </w:r>
      <w:proofErr w:type="spellEnd"/>
      <w:r w:rsidR="00623E86">
        <w:t xml:space="preserve"> materiaal</w:t>
      </w:r>
    </w:p>
    <w:p w:rsidR="00CB73CA" w:rsidRDefault="00CB73CA" w:rsidP="00CB73CA"/>
    <w:p w:rsidR="00E64BA2" w:rsidRDefault="00E64BA2" w:rsidP="00E64BA2">
      <w:pPr>
        <w:pStyle w:val="Kop3"/>
      </w:pPr>
      <w:bookmarkStart w:id="122" w:name="_Toc24987170"/>
      <w:r>
        <w:t>Action</w:t>
      </w:r>
      <w:bookmarkEnd w:id="122"/>
    </w:p>
    <w:p w:rsidR="00CB73CA" w:rsidRDefault="00CB73CA" w:rsidP="00CB73CA">
      <w:r>
        <w:t>Een</w:t>
      </w:r>
      <w:r w:rsidRPr="00E64BA2">
        <w:t xml:space="preserve"> </w:t>
      </w:r>
      <w:r>
        <w:t>a</w:t>
      </w:r>
      <w:r w:rsidRPr="00E64BA2">
        <w:t xml:space="preserve">ction </w:t>
      </w:r>
      <w:r w:rsidR="00CC10DE">
        <w:t xml:space="preserve">(actie) is een functionaliteit </w:t>
      </w:r>
      <w:r>
        <w:t>die uitgevoerd kan worden op een asset (een digitaal object). We onderscheiden de volgende type acties</w:t>
      </w:r>
      <w:r w:rsidR="00CC10DE">
        <w:t xml:space="preserve"> (functionaliteiten)</w:t>
      </w:r>
      <w:r>
        <w:t>:</w:t>
      </w:r>
    </w:p>
    <w:p w:rsidR="00CB73CA" w:rsidRDefault="00CB73CA" w:rsidP="00CB73CA">
      <w:pPr>
        <w:pStyle w:val="Lijstalinea"/>
        <w:numPr>
          <w:ilvl w:val="0"/>
          <w:numId w:val="25"/>
        </w:numPr>
      </w:pPr>
      <w:r>
        <w:t>Thumbnail bekijken</w:t>
      </w:r>
    </w:p>
    <w:p w:rsidR="00CB73CA" w:rsidRDefault="0058462C" w:rsidP="00CB73CA">
      <w:pPr>
        <w:pStyle w:val="Lijstalinea"/>
        <w:numPr>
          <w:ilvl w:val="0"/>
          <w:numId w:val="25"/>
        </w:numPr>
      </w:pPr>
      <w:r>
        <w:t>Inzien</w:t>
      </w:r>
    </w:p>
    <w:p w:rsidR="00CB73CA" w:rsidRDefault="00CB73CA" w:rsidP="00CB73CA">
      <w:pPr>
        <w:pStyle w:val="Lijstalinea"/>
        <w:numPr>
          <w:ilvl w:val="0"/>
          <w:numId w:val="25"/>
        </w:numPr>
      </w:pPr>
      <w:r>
        <w:t>Vinden – d.w.z. digitaal doorzoekbaar maken (indexeren)</w:t>
      </w:r>
    </w:p>
    <w:p w:rsidR="00D25299" w:rsidRDefault="00D25299" w:rsidP="00CB73CA">
      <w:pPr>
        <w:pStyle w:val="Lijstalinea"/>
        <w:numPr>
          <w:ilvl w:val="0"/>
          <w:numId w:val="25"/>
        </w:numPr>
      </w:pPr>
      <w:r>
        <w:lastRenderedPageBreak/>
        <w:t>Bekijken metadata</w:t>
      </w:r>
    </w:p>
    <w:p w:rsidR="00D25299" w:rsidRDefault="00D25299" w:rsidP="00CB73CA">
      <w:pPr>
        <w:pStyle w:val="Lijstalinea"/>
        <w:numPr>
          <w:ilvl w:val="0"/>
          <w:numId w:val="25"/>
        </w:numPr>
      </w:pPr>
      <w:r>
        <w:t>Bekijken afgeschermde metadata</w:t>
      </w:r>
    </w:p>
    <w:p w:rsidR="00D25299" w:rsidRDefault="00D25299" w:rsidP="00CB73CA">
      <w:pPr>
        <w:pStyle w:val="Lijstalinea"/>
        <w:numPr>
          <w:ilvl w:val="0"/>
          <w:numId w:val="25"/>
        </w:numPr>
      </w:pPr>
      <w:r>
        <w:t>Vinden van afgeschermde metadata</w:t>
      </w:r>
    </w:p>
    <w:p w:rsidR="00CB73CA" w:rsidRDefault="00CB73CA" w:rsidP="00CB73CA">
      <w:pPr>
        <w:pStyle w:val="Lijstalinea"/>
        <w:numPr>
          <w:ilvl w:val="0"/>
          <w:numId w:val="25"/>
        </w:numPr>
      </w:pPr>
      <w:r>
        <w:t>Downloaden</w:t>
      </w:r>
    </w:p>
    <w:p w:rsidR="002B4CF8" w:rsidRDefault="002B4CF8" w:rsidP="00CB73CA">
      <w:pPr>
        <w:pStyle w:val="Lijstalinea"/>
        <w:numPr>
          <w:ilvl w:val="0"/>
          <w:numId w:val="25"/>
        </w:numPr>
      </w:pPr>
      <w:r>
        <w:t>Inzien met beeldmerk (watermerk)</w:t>
      </w:r>
    </w:p>
    <w:p w:rsidR="00CB73CA" w:rsidRDefault="00CB73CA" w:rsidP="00CB73CA">
      <w:r>
        <w:t xml:space="preserve">Acties zijn </w:t>
      </w:r>
      <w:proofErr w:type="spellStart"/>
      <w:r>
        <w:t>uitbreidbaar</w:t>
      </w:r>
      <w:proofErr w:type="spellEnd"/>
      <w:r>
        <w:t xml:space="preserve">. </w:t>
      </w:r>
    </w:p>
    <w:p w:rsidR="00E64BA2" w:rsidRDefault="00E64BA2" w:rsidP="00E64BA2"/>
    <w:p w:rsidR="00CB73CA" w:rsidRDefault="00CB73CA" w:rsidP="00CB73CA">
      <w:pPr>
        <w:pStyle w:val="Kop3"/>
      </w:pPr>
      <w:bookmarkStart w:id="123" w:name="_Toc24987171"/>
      <w:r>
        <w:t>Asset</w:t>
      </w:r>
      <w:bookmarkEnd w:id="123"/>
    </w:p>
    <w:p w:rsidR="00CB73CA" w:rsidRDefault="00CB73CA" w:rsidP="00CB73CA">
      <w:r>
        <w:t xml:space="preserve">Een asset is volgens ODRL een </w:t>
      </w:r>
      <w:r w:rsidRPr="00E64BA2">
        <w:t xml:space="preserve">resource </w:t>
      </w:r>
      <w:r>
        <w:t>(digitaal object) of een collectie van objecten die onderworpen zijn aan een bepaalde regel.</w:t>
      </w:r>
    </w:p>
    <w:p w:rsidR="00CB73CA" w:rsidRDefault="00CB73CA" w:rsidP="00CB73CA">
      <w:r>
        <w:t>Voor de archieven onderscheiden we in ieder geval de volgende assets:</w:t>
      </w:r>
    </w:p>
    <w:p w:rsidR="00CB73CA" w:rsidRDefault="00CB73CA" w:rsidP="00CB73CA">
      <w:pPr>
        <w:pStyle w:val="Lijstalinea"/>
        <w:numPr>
          <w:ilvl w:val="0"/>
          <w:numId w:val="22"/>
        </w:numPr>
      </w:pPr>
      <w:r>
        <w:t xml:space="preserve">een digitaal archiefstuk </w:t>
      </w:r>
    </w:p>
    <w:p w:rsidR="00CB73CA" w:rsidRDefault="00CB73CA" w:rsidP="00CB73CA">
      <w:pPr>
        <w:pStyle w:val="Lijstalinea"/>
        <w:numPr>
          <w:ilvl w:val="0"/>
          <w:numId w:val="22"/>
        </w:numPr>
      </w:pPr>
      <w:r>
        <w:t>een gedigitaliseerd archiefstuk</w:t>
      </w:r>
    </w:p>
    <w:p w:rsidR="00CB73CA" w:rsidRDefault="00CB73CA" w:rsidP="00CB73CA">
      <w:pPr>
        <w:pStyle w:val="Lijstalinea"/>
        <w:numPr>
          <w:ilvl w:val="0"/>
          <w:numId w:val="22"/>
        </w:numPr>
      </w:pPr>
      <w:r>
        <w:t>een foto of een gedigitaliseerde foto</w:t>
      </w:r>
    </w:p>
    <w:p w:rsidR="00CB73CA" w:rsidRDefault="00D25299" w:rsidP="00CB73CA">
      <w:pPr>
        <w:pStyle w:val="Lijstalinea"/>
        <w:numPr>
          <w:ilvl w:val="0"/>
          <w:numId w:val="22"/>
        </w:numPr>
      </w:pPr>
      <w:r>
        <w:t xml:space="preserve">de metadata van bovengenoemde assets </w:t>
      </w:r>
      <w:r w:rsidR="00CB73CA">
        <w:t>(archiefbeschrijving)</w:t>
      </w:r>
    </w:p>
    <w:p w:rsidR="00CB73CA" w:rsidRDefault="00CB73CA" w:rsidP="00CB73CA">
      <w:r>
        <w:t>Voor al deze “assets” kunnen beperkingen gelden bij de beschikbaarstelling.</w:t>
      </w:r>
    </w:p>
    <w:p w:rsidR="00946A43" w:rsidRDefault="00946A43" w:rsidP="00946A43">
      <w:pPr>
        <w:pStyle w:val="Kop3"/>
      </w:pPr>
      <w:bookmarkStart w:id="124" w:name="_Toc24987172"/>
      <w:r>
        <w:t>Party</w:t>
      </w:r>
      <w:bookmarkEnd w:id="124"/>
    </w:p>
    <w:p w:rsidR="00946A43" w:rsidRDefault="00946A43" w:rsidP="00946A43">
      <w:r>
        <w:t>Een party is een actor, een persoon, organisatie of groep</w:t>
      </w:r>
      <w:r w:rsidR="004A74D6">
        <w:t xml:space="preserve"> die rechten kan toekennen of het onderwerp is van bepaalde rechten.</w:t>
      </w:r>
    </w:p>
    <w:p w:rsidR="004A74D6" w:rsidRDefault="004A74D6" w:rsidP="00946A43">
      <w:r>
        <w:t xml:space="preserve">We onderscheiden in de archiefcontext minimaal de volgende </w:t>
      </w:r>
      <w:proofErr w:type="spellStart"/>
      <w:r>
        <w:t>parties</w:t>
      </w:r>
      <w:proofErr w:type="spellEnd"/>
      <w:r>
        <w:t>:</w:t>
      </w:r>
    </w:p>
    <w:p w:rsidR="004A74D6" w:rsidRDefault="004A74D6" w:rsidP="004A74D6">
      <w:pPr>
        <w:pStyle w:val="Lijstalinea"/>
        <w:numPr>
          <w:ilvl w:val="0"/>
          <w:numId w:val="29"/>
        </w:numPr>
      </w:pPr>
      <w:r>
        <w:t>Online publiek – dit zijn alle bezoekers die online de website van het archief benaderen</w:t>
      </w:r>
    </w:p>
    <w:p w:rsidR="004A74D6" w:rsidRDefault="004A74D6" w:rsidP="004A74D6">
      <w:pPr>
        <w:pStyle w:val="Lijstalinea"/>
        <w:numPr>
          <w:ilvl w:val="0"/>
          <w:numId w:val="29"/>
        </w:numPr>
      </w:pPr>
      <w:r>
        <w:t>Bezoeker met ontheffing – dit is een specifieke bezoeker die ontheffing heeft verkregen om een bepaalde stuk te mogen inzien</w:t>
      </w:r>
    </w:p>
    <w:p w:rsidR="004A74D6" w:rsidRDefault="004A74D6" w:rsidP="004A74D6">
      <w:pPr>
        <w:pStyle w:val="Lijstalinea"/>
        <w:numPr>
          <w:ilvl w:val="0"/>
          <w:numId w:val="29"/>
        </w:numPr>
      </w:pPr>
      <w:proofErr w:type="spellStart"/>
      <w:r>
        <w:t>Onsite</w:t>
      </w:r>
      <w:proofErr w:type="spellEnd"/>
      <w:r>
        <w:t xml:space="preserve"> bezoekers – dit zijn de bezoekers in de studiezaal van de a</w:t>
      </w:r>
      <w:r w:rsidR="0004216F">
        <w:t>rchiefbewaarplaats</w:t>
      </w:r>
      <w:r>
        <w:t xml:space="preserve"> zijn en zich geregistreerd en geïdentificeerd hebben</w:t>
      </w:r>
    </w:p>
    <w:p w:rsidR="00CC40A9" w:rsidRDefault="004A74D6" w:rsidP="00CC40A9">
      <w:pPr>
        <w:pStyle w:val="Body"/>
      </w:pPr>
      <w:r>
        <w:t xml:space="preserve">Deze drie groepen komen overeen met de verticale hoofdindeling in tabel 1 in bijlage </w:t>
      </w:r>
      <w:r w:rsidR="00CC40A9">
        <w:t>I.</w:t>
      </w:r>
    </w:p>
    <w:p w:rsidR="004A74D6" w:rsidRDefault="00CC40A9" w:rsidP="00CC40A9">
      <w:pPr>
        <w:pStyle w:val="Kop3"/>
      </w:pPr>
      <w:bookmarkStart w:id="125" w:name="_Toc24987173"/>
      <w:proofErr w:type="spellStart"/>
      <w:r>
        <w:t>Constraint</w:t>
      </w:r>
      <w:bookmarkEnd w:id="125"/>
      <w:proofErr w:type="spellEnd"/>
    </w:p>
    <w:p w:rsidR="00CC40A9" w:rsidRDefault="00CC40A9" w:rsidP="00CC40A9">
      <w:r>
        <w:t xml:space="preserve">Een </w:t>
      </w:r>
      <w:proofErr w:type="spellStart"/>
      <w:r>
        <w:t>c</w:t>
      </w:r>
      <w:r w:rsidRPr="00CC40A9">
        <w:t>onstraint</w:t>
      </w:r>
      <w:proofErr w:type="spellEnd"/>
      <w:r>
        <w:t xml:space="preserve"> (beperkende voorwaarde) is een logische/booleaanse expressie die gebruikt kan worden om de voorwaarden voor een bepaalde regel te verfijnen.</w:t>
      </w:r>
    </w:p>
    <w:p w:rsidR="00CC40A9" w:rsidRDefault="00CC40A9" w:rsidP="00CC40A9">
      <w:r>
        <w:t xml:space="preserve">ODRL geeft als voorbeeld een bepaalde foto die pas na een bepaald moment gepubliceerd mag worden. </w:t>
      </w:r>
    </w:p>
    <w:p w:rsidR="00CC40A9" w:rsidRDefault="00CC40A9" w:rsidP="00CC40A9">
      <w:r>
        <w:t xml:space="preserve">In de archiefcontext kunnen we </w:t>
      </w:r>
      <w:proofErr w:type="spellStart"/>
      <w:r>
        <w:t>constraints</w:t>
      </w:r>
      <w:proofErr w:type="spellEnd"/>
      <w:r>
        <w:t xml:space="preserve"> gebruiken om aan te geven dat de beperkingen op de openbaarheid of de beperkingen m.b.t. auteursrecht gelden tot een bepaald jaar.</w:t>
      </w:r>
    </w:p>
    <w:p w:rsidR="00CC40A9" w:rsidRPr="00CC40A9" w:rsidRDefault="00CC40A9" w:rsidP="00CC40A9">
      <w:proofErr w:type="spellStart"/>
      <w:r>
        <w:t>Constraints</w:t>
      </w:r>
      <w:proofErr w:type="spellEnd"/>
      <w:r>
        <w:t xml:space="preserve"> kunnen ook gebruikt worden om </w:t>
      </w:r>
      <w:r w:rsidR="000F2756">
        <w:t>aan te geven dat bepaalde rege</w:t>
      </w:r>
      <w:r w:rsidR="003363D9">
        <w:t>ls gelden voor bepaalde groepen</w:t>
      </w:r>
      <w:r w:rsidR="00D25299">
        <w:t>.</w:t>
      </w:r>
    </w:p>
    <w:p w:rsidR="00CB73CA" w:rsidRDefault="00CB73CA" w:rsidP="00CB73CA">
      <w:pPr>
        <w:pStyle w:val="Kop3"/>
      </w:pPr>
      <w:bookmarkStart w:id="126" w:name="_Toc24987174"/>
      <w:r>
        <w:t>Rules</w:t>
      </w:r>
      <w:bookmarkEnd w:id="126"/>
    </w:p>
    <w:p w:rsidR="00946A43" w:rsidRDefault="00CB73CA" w:rsidP="00946A43">
      <w:r>
        <w:t xml:space="preserve">Een </w:t>
      </w:r>
      <w:proofErr w:type="spellStart"/>
      <w:r>
        <w:t>rule</w:t>
      </w:r>
      <w:proofErr w:type="spellEnd"/>
      <w:r>
        <w:t xml:space="preserve"> (</w:t>
      </w:r>
      <w:r w:rsidR="00965CD7">
        <w:t>gebruiks</w:t>
      </w:r>
      <w:r>
        <w:t xml:space="preserve">regel) is een abstract concept dat één </w:t>
      </w:r>
      <w:proofErr w:type="spellStart"/>
      <w:r>
        <w:t>permission</w:t>
      </w:r>
      <w:proofErr w:type="spellEnd"/>
      <w:r>
        <w:t xml:space="preserve"> (permissie), een </w:t>
      </w:r>
      <w:proofErr w:type="spellStart"/>
      <w:r>
        <w:t>prohibition</w:t>
      </w:r>
      <w:proofErr w:type="spellEnd"/>
      <w:r>
        <w:t xml:space="preserve"> (verbod) of een </w:t>
      </w:r>
      <w:proofErr w:type="spellStart"/>
      <w:r>
        <w:t>obligation</w:t>
      </w:r>
      <w:proofErr w:type="spellEnd"/>
      <w:r>
        <w:t xml:space="preserve"> (ver</w:t>
      </w:r>
      <w:r w:rsidR="00946A43">
        <w:t xml:space="preserve">plichting) representeert. Een </w:t>
      </w:r>
      <w:r w:rsidR="00965CD7">
        <w:t>gebruiks</w:t>
      </w:r>
      <w:r w:rsidR="00946A43">
        <w:t xml:space="preserve">regel is altijd gekoppeld aan bepaalde acties die wel of niet mogen en vaak ook aan een bepaalde groep. Een </w:t>
      </w:r>
      <w:r w:rsidR="00965CD7">
        <w:t>gebruiks</w:t>
      </w:r>
      <w:r w:rsidR="00946A43">
        <w:t xml:space="preserve">regel kan een </w:t>
      </w:r>
      <w:proofErr w:type="spellStart"/>
      <w:r w:rsidR="00946A43">
        <w:t>constraint</w:t>
      </w:r>
      <w:proofErr w:type="spellEnd"/>
      <w:r w:rsidR="00946A43">
        <w:t xml:space="preserve"> hebben (een beperking).</w:t>
      </w:r>
    </w:p>
    <w:p w:rsidR="00CB73CA" w:rsidRDefault="00946A43" w:rsidP="00946A43">
      <w:r>
        <w:t xml:space="preserve">Een voorbeeld van een </w:t>
      </w:r>
      <w:r w:rsidR="00965CD7">
        <w:t>gebruiks</w:t>
      </w:r>
      <w:r>
        <w:t>regel is het verbod op inzien en downloaden van beperkt openbaar materiaal. Dit geldt voor het algemene publiek (party) en het geldt tot het jaar wanneer de openbaarheidsbeperking vervalt.</w:t>
      </w:r>
    </w:p>
    <w:p w:rsidR="00946A43" w:rsidRDefault="00946A43" w:rsidP="00946A43"/>
    <w:p w:rsidR="00946A43" w:rsidRDefault="00CB73CA" w:rsidP="00946A43">
      <w:pPr>
        <w:pStyle w:val="Kop2"/>
      </w:pPr>
      <w:bookmarkStart w:id="127" w:name="_Toc24987175"/>
      <w:r>
        <w:lastRenderedPageBreak/>
        <w:t xml:space="preserve">Business </w:t>
      </w:r>
      <w:proofErr w:type="spellStart"/>
      <w:r>
        <w:t>rules</w:t>
      </w:r>
      <w:proofErr w:type="spellEnd"/>
      <w:r>
        <w:t xml:space="preserve"> </w:t>
      </w:r>
      <w:r w:rsidR="00623E86">
        <w:t>(gebruiksregels)</w:t>
      </w:r>
      <w:bookmarkEnd w:id="127"/>
    </w:p>
    <w:p w:rsidR="001D7DF5" w:rsidRDefault="00965CD7" w:rsidP="00021DF7">
      <w:r>
        <w:t xml:space="preserve">Theoretisch is er een onafzienbare hoeveelheid combinaties mogelijk van bepaalde rechtenbeperkingen en functionaliteiten. In de praktijk blijkt er een zeer beperkt cluster van functionaliteit te zijn die gebruikt kan worden voor verschillende rechtenbeperkingen.  Bijvoorbeeld </w:t>
      </w:r>
      <w:r w:rsidR="00630C2C">
        <w:t xml:space="preserve">de functionaliteit die geldt voor </w:t>
      </w:r>
      <w:r w:rsidR="0094161B">
        <w:t>privacy gevoelig</w:t>
      </w:r>
      <w:r w:rsidR="00630C2C">
        <w:t xml:space="preserve"> materiaal is hetzelfde als de functionaliteit die geldt voor materiaal waarop auteursrecht berust. Hierdoor </w:t>
      </w:r>
      <w:r>
        <w:t xml:space="preserve">ontstaat </w:t>
      </w:r>
      <w:r w:rsidR="00630C2C">
        <w:t xml:space="preserve">er een </w:t>
      </w:r>
      <w:r>
        <w:t xml:space="preserve">heel </w:t>
      </w:r>
      <w:r w:rsidR="00630C2C">
        <w:t xml:space="preserve">beperkte </w:t>
      </w:r>
      <w:r>
        <w:t xml:space="preserve">en overzichtelijke </w:t>
      </w:r>
      <w:r w:rsidR="00630C2C">
        <w:t xml:space="preserve">set aan </w:t>
      </w:r>
      <w:r>
        <w:t>gebruiks</w:t>
      </w:r>
      <w:r w:rsidR="00630C2C">
        <w:t xml:space="preserve">regels. </w:t>
      </w:r>
      <w:r w:rsidR="00021DF7">
        <w:t xml:space="preserve">Dit is geen uitputtende </w:t>
      </w:r>
      <w:r w:rsidR="0094161B">
        <w:t>set</w:t>
      </w:r>
      <w:r w:rsidR="00021DF7">
        <w:t>. Bovendien heeft elke a</w:t>
      </w:r>
      <w:r w:rsidR="0004216F">
        <w:t>rchiefbewaarplaats</w:t>
      </w:r>
      <w:r w:rsidR="00021DF7">
        <w:t xml:space="preserve"> de vrijheid om haar eigen regels te hanteren</w:t>
      </w:r>
      <w:r w:rsidR="00E54F27">
        <w:t>, bijvoorbeeld op basis van instellingsbeleid of contractuele afspraken met derden</w:t>
      </w:r>
      <w:r w:rsidR="00021DF7">
        <w:t xml:space="preserve">. </w:t>
      </w:r>
      <w:r w:rsidR="00DD74D4">
        <w:t>De regels zijn altijd uit te breiden</w:t>
      </w:r>
      <w:r w:rsidR="00075659">
        <w:t xml:space="preserve">. </w:t>
      </w:r>
    </w:p>
    <w:p w:rsidR="00DD74D4" w:rsidRDefault="00DD74D4" w:rsidP="001D7DF5"/>
    <w:p w:rsidR="001D7DF5" w:rsidRDefault="001D7DF5" w:rsidP="001D7DF5">
      <w:r>
        <w:t>Het uitgang</w:t>
      </w:r>
      <w:r w:rsidR="00021DF7">
        <w:t xml:space="preserve">spunt </w:t>
      </w:r>
      <w:r>
        <w:t xml:space="preserve">is </w:t>
      </w:r>
      <w:r w:rsidR="00021DF7">
        <w:t xml:space="preserve">wel </w:t>
      </w:r>
      <w:r>
        <w:t>dat al het materiaal door het publiek te raadplegen is en te hergebruiken</w:t>
      </w:r>
      <w:r w:rsidR="000B0FC0">
        <w:t xml:space="preserve"> is</w:t>
      </w:r>
      <w:r>
        <w:t>. De default regel is dat alles mag. Iedereen mag het digitale erfgoed vinden, bekijken, downloaden enz.</w:t>
      </w:r>
    </w:p>
    <w:p w:rsidR="00630C2C" w:rsidRDefault="00630C2C" w:rsidP="00946A43"/>
    <w:p w:rsidR="00630C2C" w:rsidRDefault="00F85656" w:rsidP="00630C2C">
      <w:pPr>
        <w:pStyle w:val="Kop3"/>
      </w:pPr>
      <w:bookmarkStart w:id="128" w:name="_Toc24987176"/>
      <w:r>
        <w:t>Gebruiks</w:t>
      </w:r>
      <w:r w:rsidR="00145216">
        <w:t>r</w:t>
      </w:r>
      <w:r w:rsidR="00630C2C">
        <w:t>egel 1: Verbod op alles</w:t>
      </w:r>
      <w:bookmarkEnd w:id="128"/>
    </w:p>
    <w:p w:rsidR="00630C2C" w:rsidRDefault="00A82F44" w:rsidP="00946A43">
      <w:r>
        <w:t xml:space="preserve">Onderstaand model geeft een visuele weergave van de policy waarbij niets </w:t>
      </w:r>
      <w:r w:rsidR="00145216">
        <w:t xml:space="preserve">is </w:t>
      </w:r>
      <w:r w:rsidR="00145216" w:rsidRPr="00964D56">
        <w:t>toegestaan</w:t>
      </w:r>
      <w:r>
        <w:t xml:space="preserve">. Dit geldt bijvoorbeeld stukken </w:t>
      </w:r>
      <w:r w:rsidR="008E4158">
        <w:t>waarvan de zorgdrager heeft bepaald dat ze niet openbaar zijn</w:t>
      </w:r>
      <w:r>
        <w:t xml:space="preserve"> met het oog op het belang van de Staat en  bondgenoten.</w:t>
      </w:r>
    </w:p>
    <w:p w:rsidR="00A82F44" w:rsidRDefault="00A82F44" w:rsidP="00946A43"/>
    <w:p w:rsidR="00C10411" w:rsidRDefault="00E079CF" w:rsidP="00946A43">
      <w:pPr>
        <w:rPr>
          <w:noProof/>
        </w:rPr>
      </w:pPr>
      <w:r>
        <w:rPr>
          <w:noProof/>
        </w:rPr>
        <w:drawing>
          <wp:inline distT="0" distB="0" distL="0" distR="0" wp14:anchorId="258D15FA" wp14:editId="3090EDFD">
            <wp:extent cx="4261669" cy="4222750"/>
            <wp:effectExtent l="0" t="0" r="5715"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4203" cy="4225261"/>
                    </a:xfrm>
                    <a:prstGeom prst="rect">
                      <a:avLst/>
                    </a:prstGeom>
                  </pic:spPr>
                </pic:pic>
              </a:graphicData>
            </a:graphic>
          </wp:inline>
        </w:drawing>
      </w:r>
    </w:p>
    <w:p w:rsidR="00A82F44" w:rsidRDefault="00A82F44" w:rsidP="00946A43">
      <w:r>
        <w:t>In het model staat centraal het ‘blokje’ “</w:t>
      </w:r>
      <w:r w:rsidR="005B7ED7">
        <w:t>1. V</w:t>
      </w:r>
      <w:r>
        <w:t>erbod op alles”. Deze is gekoppeld aan een stuk.</w:t>
      </w:r>
    </w:p>
    <w:p w:rsidR="00C10411" w:rsidRDefault="00A82F44" w:rsidP="00946A43">
      <w:r>
        <w:t xml:space="preserve">Alle functionaliteiten (actions): Thumbnail bekijken, Bekijken, Vinden, Downloaden </w:t>
      </w:r>
      <w:r w:rsidR="0092344C">
        <w:t xml:space="preserve">en Ontheffen </w:t>
      </w:r>
      <w:r>
        <w:t>zijn verboden.</w:t>
      </w:r>
      <w:r w:rsidR="00C10411">
        <w:t xml:space="preserve"> </w:t>
      </w:r>
      <w:r>
        <w:t xml:space="preserve">En het geldt voor alle </w:t>
      </w:r>
      <w:proofErr w:type="spellStart"/>
      <w:r>
        <w:t>parties</w:t>
      </w:r>
      <w:proofErr w:type="spellEnd"/>
      <w:r>
        <w:t xml:space="preserve"> (</w:t>
      </w:r>
      <w:proofErr w:type="spellStart"/>
      <w:r>
        <w:t>assignees</w:t>
      </w:r>
      <w:proofErr w:type="spellEnd"/>
      <w:r>
        <w:t xml:space="preserve">): </w:t>
      </w:r>
      <w:r w:rsidR="00382DAA">
        <w:t>O</w:t>
      </w:r>
      <w:r>
        <w:t xml:space="preserve">nline publiek, </w:t>
      </w:r>
      <w:r w:rsidR="00382DAA">
        <w:t>O</w:t>
      </w:r>
      <w:r>
        <w:t xml:space="preserve">n site publiek en ook een bezoeker met ontheffing mag zo’n stuk niet </w:t>
      </w:r>
      <w:r>
        <w:lastRenderedPageBreak/>
        <w:t xml:space="preserve">inzien. Er zit wel een </w:t>
      </w:r>
      <w:proofErr w:type="spellStart"/>
      <w:r>
        <w:t>constraint</w:t>
      </w:r>
      <w:proofErr w:type="spellEnd"/>
      <w:r>
        <w:t xml:space="preserve"> aan, namelijk het verbod geldt tot een bepaalde vervaldatum. In dit voorbeeld is dat 01-01-2050. </w:t>
      </w:r>
    </w:p>
    <w:p w:rsidR="00946A43" w:rsidRDefault="00946A43" w:rsidP="00946A43"/>
    <w:p w:rsidR="0092344C" w:rsidRDefault="00145216" w:rsidP="0092344C">
      <w:pPr>
        <w:pStyle w:val="Kop3"/>
      </w:pPr>
      <w:bookmarkStart w:id="129" w:name="_Toc24987177"/>
      <w:r>
        <w:t>Gebruiksr</w:t>
      </w:r>
      <w:r w:rsidR="0092344C">
        <w:t>egel 2: Verbod op alles - te ontheffen</w:t>
      </w:r>
      <w:bookmarkEnd w:id="129"/>
    </w:p>
    <w:p w:rsidR="00BA683D" w:rsidRDefault="00BA683D" w:rsidP="0092344C">
      <w:pPr>
        <w:rPr>
          <w:noProof/>
        </w:rPr>
      </w:pPr>
      <w:r>
        <w:rPr>
          <w:noProof/>
        </w:rPr>
        <w:t xml:space="preserve">Regel 2 geldt </w:t>
      </w:r>
      <w:r w:rsidR="00145216">
        <w:rPr>
          <w:noProof/>
        </w:rPr>
        <w:t xml:space="preserve">met name </w:t>
      </w:r>
      <w:r>
        <w:rPr>
          <w:noProof/>
        </w:rPr>
        <w:t>voor beperkt openbaar materiaal. Publiek mag dit niet inzien, downloaden, vinden of bekijken, maar er kan wel ontheffing voor worden verleend.</w:t>
      </w:r>
    </w:p>
    <w:p w:rsidR="0092344C" w:rsidRPr="0092344C" w:rsidRDefault="00E079CF" w:rsidP="0092344C">
      <w:r>
        <w:rPr>
          <w:noProof/>
        </w:rPr>
        <w:drawing>
          <wp:inline distT="0" distB="0" distL="0" distR="0" wp14:anchorId="4306D867" wp14:editId="78A8CAEB">
            <wp:extent cx="4137698" cy="3835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8477" cy="3836122"/>
                    </a:xfrm>
                    <a:prstGeom prst="rect">
                      <a:avLst/>
                    </a:prstGeom>
                  </pic:spPr>
                </pic:pic>
              </a:graphicData>
            </a:graphic>
          </wp:inline>
        </w:drawing>
      </w:r>
    </w:p>
    <w:p w:rsidR="0092344C" w:rsidRDefault="00145216" w:rsidP="0092344C">
      <w:pPr>
        <w:pStyle w:val="Kop3"/>
      </w:pPr>
      <w:bookmarkStart w:id="130" w:name="_Toc24987178"/>
      <w:r>
        <w:t>Gebruiksr</w:t>
      </w:r>
      <w:r w:rsidR="0092344C">
        <w:t>egel 3: Verbod op</w:t>
      </w:r>
      <w:r w:rsidR="00581647">
        <w:t xml:space="preserve"> online</w:t>
      </w:r>
      <w:r w:rsidR="0092344C">
        <w:t xml:space="preserve"> </w:t>
      </w:r>
      <w:r w:rsidR="001D69D9">
        <w:t xml:space="preserve">inzien </w:t>
      </w:r>
      <w:r w:rsidR="00581647">
        <w:t xml:space="preserve">en </w:t>
      </w:r>
      <w:r w:rsidR="0092344C">
        <w:t>downloaden</w:t>
      </w:r>
      <w:bookmarkEnd w:id="130"/>
    </w:p>
    <w:p w:rsidR="00581647" w:rsidRDefault="00581647" w:rsidP="00581647">
      <w:r>
        <w:t xml:space="preserve">Deze regel geldt </w:t>
      </w:r>
      <w:r w:rsidR="00145216">
        <w:t xml:space="preserve">bijvoorbeeld </w:t>
      </w:r>
      <w:r>
        <w:t xml:space="preserve">voor materiaal waarop </w:t>
      </w:r>
      <w:r w:rsidR="00145216">
        <w:t xml:space="preserve">intellectuele eigendomsrechten </w:t>
      </w:r>
      <w:r w:rsidR="00C830B5">
        <w:t xml:space="preserve">van derden </w:t>
      </w:r>
      <w:r>
        <w:t>berust</w:t>
      </w:r>
      <w:r w:rsidR="00145216">
        <w:t>en</w:t>
      </w:r>
      <w:r>
        <w:t xml:space="preserve"> of waar</w:t>
      </w:r>
      <w:r w:rsidR="00145216">
        <w:t xml:space="preserve"> AVG-issues mee zijn.</w:t>
      </w:r>
      <w:r>
        <w:t xml:space="preserve"> Dit materiaal mag alleen on site in de studiezaal bekeken worden. Het mag niet online worden gepubliceerd</w:t>
      </w:r>
      <w:r w:rsidR="00441AEC">
        <w:t xml:space="preserve"> en het mag niet worden gedownload.</w:t>
      </w:r>
    </w:p>
    <w:p w:rsidR="006233E4" w:rsidRDefault="006233E4" w:rsidP="00581647"/>
    <w:p w:rsidR="005454F2" w:rsidRDefault="005454F2" w:rsidP="00581647"/>
    <w:p w:rsidR="005454F2" w:rsidRDefault="005454F2" w:rsidP="00581647"/>
    <w:p w:rsidR="005454F2" w:rsidRDefault="005454F2" w:rsidP="00581647"/>
    <w:p w:rsidR="005454F2" w:rsidRDefault="005454F2" w:rsidP="00581647"/>
    <w:p w:rsidR="006233E4" w:rsidRDefault="00E079CF" w:rsidP="00581647">
      <w:r>
        <w:rPr>
          <w:noProof/>
        </w:rPr>
        <w:lastRenderedPageBreak/>
        <w:drawing>
          <wp:inline distT="0" distB="0" distL="0" distR="0" wp14:anchorId="7E7DA1F6" wp14:editId="34BB5FAA">
            <wp:extent cx="4171950" cy="361315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2972" cy="3614035"/>
                    </a:xfrm>
                    <a:prstGeom prst="rect">
                      <a:avLst/>
                    </a:prstGeom>
                  </pic:spPr>
                </pic:pic>
              </a:graphicData>
            </a:graphic>
          </wp:inline>
        </w:drawing>
      </w:r>
    </w:p>
    <w:p w:rsidR="005454F2" w:rsidRDefault="005454F2" w:rsidP="00581647"/>
    <w:p w:rsidR="005454F2" w:rsidRDefault="00145216" w:rsidP="005454F2">
      <w:pPr>
        <w:pStyle w:val="Kop3"/>
      </w:pPr>
      <w:bookmarkStart w:id="131" w:name="_Toc24987179"/>
      <w:r>
        <w:t>Gebruiksr</w:t>
      </w:r>
      <w:r w:rsidR="005454F2">
        <w:t>egel 4: Verbod op downloaden</w:t>
      </w:r>
      <w:bookmarkEnd w:id="131"/>
    </w:p>
    <w:p w:rsidR="005454F2" w:rsidRDefault="005454F2" w:rsidP="005454F2">
      <w:r>
        <w:t>Materiaal waarop rechten berusten. Je mag het wel doorzoeken, vinden en bekijken maar het mag niet gedownload worden.</w:t>
      </w:r>
    </w:p>
    <w:p w:rsidR="005454F2" w:rsidRDefault="005454F2" w:rsidP="005454F2">
      <w:r>
        <w:t>Deze regel kan gelden voor:</w:t>
      </w:r>
    </w:p>
    <w:p w:rsidR="005454F2" w:rsidRDefault="005454F2" w:rsidP="005454F2">
      <w:r>
        <w:t>- foto</w:t>
      </w:r>
      <w:r w:rsidR="0040702B">
        <w:t>’</w:t>
      </w:r>
      <w:r>
        <w:t xml:space="preserve">s </w:t>
      </w:r>
      <w:r w:rsidR="0040702B">
        <w:t xml:space="preserve">waarover afspraken gemaakt zijn over het inzien en downloaden, bijvoorbeeld </w:t>
      </w:r>
      <w:r w:rsidR="00C56692">
        <w:t xml:space="preserve">via </w:t>
      </w:r>
      <w:r w:rsidR="0040702B">
        <w:t xml:space="preserve">collectieve beheerorganisaties zoals </w:t>
      </w:r>
      <w:proofErr w:type="spellStart"/>
      <w:r w:rsidR="00C56692">
        <w:t>Pictoright</w:t>
      </w:r>
      <w:proofErr w:type="spellEnd"/>
    </w:p>
    <w:p w:rsidR="005454F2" w:rsidRDefault="005454F2" w:rsidP="005454F2">
      <w:r>
        <w:t>- born digital materiaal waarop auteursrecht berust</w:t>
      </w:r>
    </w:p>
    <w:p w:rsidR="005454F2" w:rsidRDefault="005454F2" w:rsidP="005454F2">
      <w:r>
        <w:t>- materiaal waarop portretrecht, naburige rechten of databankrecht berust</w:t>
      </w:r>
    </w:p>
    <w:p w:rsidR="005454F2" w:rsidRDefault="005454F2" w:rsidP="005454F2"/>
    <w:p w:rsidR="005454F2" w:rsidRPr="00581647" w:rsidRDefault="00E079CF" w:rsidP="00581647">
      <w:r>
        <w:rPr>
          <w:noProof/>
        </w:rPr>
        <w:lastRenderedPageBreak/>
        <w:drawing>
          <wp:inline distT="0" distB="0" distL="0" distR="0" wp14:anchorId="1351DBFF" wp14:editId="467173F1">
            <wp:extent cx="4244886" cy="3695700"/>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2905" cy="3693976"/>
                    </a:xfrm>
                    <a:prstGeom prst="rect">
                      <a:avLst/>
                    </a:prstGeom>
                  </pic:spPr>
                </pic:pic>
              </a:graphicData>
            </a:graphic>
          </wp:inline>
        </w:drawing>
      </w:r>
    </w:p>
    <w:p w:rsidR="0092344C" w:rsidRDefault="00145216" w:rsidP="0092344C">
      <w:pPr>
        <w:pStyle w:val="Kop3"/>
      </w:pPr>
      <w:bookmarkStart w:id="132" w:name="_Toc24987180"/>
      <w:r>
        <w:t>Gebruiksr</w:t>
      </w:r>
      <w:r w:rsidR="006233E4">
        <w:t xml:space="preserve">egel </w:t>
      </w:r>
      <w:r w:rsidR="00A374A9">
        <w:t>5</w:t>
      </w:r>
      <w:r w:rsidR="006233E4">
        <w:t>:</w:t>
      </w:r>
      <w:r w:rsidR="0092344C">
        <w:t xml:space="preserve"> </w:t>
      </w:r>
      <w:r w:rsidR="001D69D9">
        <w:t>Verbod op online zien</w:t>
      </w:r>
      <w:bookmarkEnd w:id="132"/>
    </w:p>
    <w:p w:rsidR="000A38A4" w:rsidRDefault="000A38A4" w:rsidP="001D69D9">
      <w:r>
        <w:t xml:space="preserve">Deze regel kan gelden </w:t>
      </w:r>
      <w:r w:rsidR="001D69D9">
        <w:t>voor</w:t>
      </w:r>
      <w:r>
        <w:t>:</w:t>
      </w:r>
    </w:p>
    <w:p w:rsidR="00F11069" w:rsidRDefault="000A38A4" w:rsidP="001D69D9">
      <w:r>
        <w:t xml:space="preserve">- </w:t>
      </w:r>
      <w:r w:rsidR="00F11069">
        <w:t>materiaal met (bijzondere) persoonsgegevens</w:t>
      </w:r>
    </w:p>
    <w:p w:rsidR="001D69D9" w:rsidDel="00BD1F16" w:rsidRDefault="00F11069" w:rsidP="00BD1F16">
      <w:pPr>
        <w:rPr>
          <w:del w:id="133" w:author="Gijsbert Kruithof" w:date="2019-11-25T15:28:00Z"/>
        </w:rPr>
      </w:pPr>
      <w:r>
        <w:t xml:space="preserve">- </w:t>
      </w:r>
      <w:r w:rsidR="001D69D9">
        <w:t>materiaal waarvan de a</w:t>
      </w:r>
      <w:r w:rsidR="0004216F">
        <w:t>rchiefbewaarplaats</w:t>
      </w:r>
      <w:r w:rsidR="001D69D9">
        <w:t xml:space="preserve"> (later) vindt dat het kwetsend of </w:t>
      </w:r>
      <w:proofErr w:type="spellStart"/>
      <w:r w:rsidR="001D69D9">
        <w:t>normoverschrijdend</w:t>
      </w:r>
      <w:proofErr w:type="spellEnd"/>
      <w:r w:rsidR="001E41CF">
        <w:t xml:space="preserve"> kan zijn</w:t>
      </w:r>
      <w:r w:rsidR="00F85656">
        <w:t xml:space="preserve">, </w:t>
      </w:r>
      <w:r w:rsidR="001D69D9" w:rsidRPr="00D66C9C">
        <w:t>bijvoorbeeld foto’s van naakte kinderen of etnografisch materiaal.</w:t>
      </w:r>
      <w:r w:rsidR="000A38A4" w:rsidRPr="00DD1FBB">
        <w:t xml:space="preserve"> In dat geval </w:t>
      </w:r>
      <w:r w:rsidR="00F85656">
        <w:t>zou</w:t>
      </w:r>
      <w:r>
        <w:t xml:space="preserve"> </w:t>
      </w:r>
      <w:r w:rsidR="001D69D9">
        <w:t xml:space="preserve">het publiek wel de metadata </w:t>
      </w:r>
      <w:r w:rsidR="00F85656">
        <w:t xml:space="preserve">mogen </w:t>
      </w:r>
      <w:r w:rsidR="001D69D9">
        <w:t xml:space="preserve">vinden </w:t>
      </w:r>
      <w:r>
        <w:t>en het materiaal</w:t>
      </w:r>
      <w:r w:rsidR="00F85656">
        <w:t xml:space="preserve"> eventueel in de studiezaal </w:t>
      </w:r>
      <w:r w:rsidRPr="00D4763B">
        <w:t>inzien</w:t>
      </w:r>
      <w:r w:rsidR="00F85656">
        <w:t>.</w:t>
      </w:r>
      <w:ins w:id="134" w:author="Gijsbert Kruithof" w:date="2019-11-25T15:28:00Z">
        <w:r w:rsidR="00BD1F16">
          <w:t xml:space="preserve"> In dit laatste geval is toepassing </w:t>
        </w:r>
      </w:ins>
    </w:p>
    <w:p w:rsidR="00083D7F" w:rsidRDefault="00083D7F" w:rsidP="00BD1F16">
      <w:commentRangeStart w:id="135"/>
      <w:commentRangeStart w:id="136"/>
      <w:del w:id="137" w:author="Gijsbert Kruithof" w:date="2019-11-25T15:28:00Z">
        <w:r w:rsidDel="00BD1F16">
          <w:delText xml:space="preserve">N.B. Toepassing </w:delText>
        </w:r>
      </w:del>
      <w:r>
        <w:t xml:space="preserve">van deze regel </w:t>
      </w:r>
      <w:del w:id="138" w:author="Gijsbert Kruithof" w:date="2019-11-25T15:28:00Z">
        <w:r w:rsidDel="00BD1F16">
          <w:delText xml:space="preserve">is </w:delText>
        </w:r>
      </w:del>
      <w:r>
        <w:t xml:space="preserve">een beleidskeuze van de instelling </w:t>
      </w:r>
      <w:ins w:id="139" w:author="Gijsbert Kruithof" w:date="2019-11-25T15:28:00Z">
        <w:r w:rsidR="00BD1F16">
          <w:t>die niet</w:t>
        </w:r>
      </w:ins>
      <w:del w:id="140" w:author="Gijsbert Kruithof" w:date="2019-11-25T15:28:00Z">
        <w:r w:rsidDel="00BD1F16">
          <w:delText>en</w:delText>
        </w:r>
      </w:del>
      <w:r>
        <w:t xml:space="preserve"> volgt </w:t>
      </w:r>
      <w:del w:id="141" w:author="Gijsbert Kruithof" w:date="2019-11-25T15:28:00Z">
        <w:r w:rsidDel="00BD1F16">
          <w:delText>niet</w:delText>
        </w:r>
      </w:del>
      <w:r>
        <w:t xml:space="preserve"> uit de archiefwet</w:t>
      </w:r>
      <w:ins w:id="142" w:author="Schreuder, Noor" w:date="2019-11-18T13:08:00Z">
        <w:r>
          <w:t>.</w:t>
        </w:r>
        <w:commentRangeEnd w:id="135"/>
        <w:r w:rsidR="002C2A92">
          <w:rPr>
            <w:rStyle w:val="Verwijzingopmerking"/>
          </w:rPr>
          <w:commentReference w:id="135"/>
        </w:r>
      </w:ins>
      <w:commentRangeEnd w:id="136"/>
      <w:r w:rsidR="00F85656">
        <w:rPr>
          <w:rStyle w:val="Verwijzingopmerking"/>
        </w:rPr>
        <w:commentReference w:id="136"/>
      </w:r>
    </w:p>
    <w:p w:rsidR="0092344C" w:rsidRDefault="00E079CF" w:rsidP="0092344C">
      <w:r>
        <w:rPr>
          <w:noProof/>
        </w:rPr>
        <w:drawing>
          <wp:inline distT="0" distB="0" distL="0" distR="0" wp14:anchorId="0979C822" wp14:editId="1FFF8331">
            <wp:extent cx="4517466" cy="31496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6573" cy="3148978"/>
                    </a:xfrm>
                    <a:prstGeom prst="rect">
                      <a:avLst/>
                    </a:prstGeom>
                  </pic:spPr>
                </pic:pic>
              </a:graphicData>
            </a:graphic>
          </wp:inline>
        </w:drawing>
      </w:r>
    </w:p>
    <w:p w:rsidR="00A374A9" w:rsidRDefault="00A374A9" w:rsidP="0092344C"/>
    <w:p w:rsidR="00A374A9" w:rsidRDefault="00145216" w:rsidP="00A374A9">
      <w:pPr>
        <w:pStyle w:val="Kop3"/>
      </w:pPr>
      <w:bookmarkStart w:id="143" w:name="_Toc24987181"/>
      <w:r>
        <w:t>Gebruiksr</w:t>
      </w:r>
      <w:r w:rsidR="00A374A9">
        <w:t>egel 6: Niet tonen, alleen thumbnail</w:t>
      </w:r>
      <w:bookmarkEnd w:id="143"/>
    </w:p>
    <w:p w:rsidR="00A374A9" w:rsidRDefault="00A374A9" w:rsidP="00A374A9">
      <w:r>
        <w:t xml:space="preserve">Dit is een variant van regel 4. Hierbij kan het informatieobject wel gevonden worden maar het mag niet </w:t>
      </w:r>
      <w:r w:rsidR="00C56692">
        <w:t>gedownload worden en het mag ook niet in een hoge resolutie getoond worden.</w:t>
      </w:r>
    </w:p>
    <w:p w:rsidR="00C56692" w:rsidRDefault="00C56692" w:rsidP="00A374A9">
      <w:r>
        <w:t>Deze regel kan bijvoorbeeld gebruikt worden voor bepaalde foto’s</w:t>
      </w:r>
    </w:p>
    <w:p w:rsidR="00C56692" w:rsidRDefault="00C56692" w:rsidP="00A374A9"/>
    <w:p w:rsidR="00E079CF" w:rsidRDefault="00E079CF" w:rsidP="00A374A9">
      <w:r>
        <w:rPr>
          <w:noProof/>
        </w:rPr>
        <w:drawing>
          <wp:inline distT="0" distB="0" distL="0" distR="0" wp14:anchorId="2858A32D" wp14:editId="6B78CDE9">
            <wp:extent cx="4014941" cy="3409950"/>
            <wp:effectExtent l="0" t="0" r="508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16453" cy="3411234"/>
                    </a:xfrm>
                    <a:prstGeom prst="rect">
                      <a:avLst/>
                    </a:prstGeom>
                  </pic:spPr>
                </pic:pic>
              </a:graphicData>
            </a:graphic>
          </wp:inline>
        </w:drawing>
      </w:r>
    </w:p>
    <w:p w:rsidR="00C56692" w:rsidRPr="004C3C54" w:rsidRDefault="00145216" w:rsidP="00C56692">
      <w:pPr>
        <w:pStyle w:val="Kop3"/>
      </w:pPr>
      <w:bookmarkStart w:id="144" w:name="_Toc24987182"/>
      <w:r w:rsidRPr="00B0746A">
        <w:t>Gebruiksr</w:t>
      </w:r>
      <w:r w:rsidR="00C56692" w:rsidRPr="004C3C54">
        <w:t xml:space="preserve">egel 7: </w:t>
      </w:r>
      <w:r w:rsidR="005F7D0A">
        <w:t>Tonen met b</w:t>
      </w:r>
      <w:r w:rsidR="00C56692" w:rsidRPr="004C3C54">
        <w:t>eeldmerk</w:t>
      </w:r>
      <w:bookmarkEnd w:id="144"/>
    </w:p>
    <w:p w:rsidR="00C15483" w:rsidRDefault="00C15483" w:rsidP="00C56692">
      <w:r>
        <w:t>Bij deze</w:t>
      </w:r>
      <w:r w:rsidR="007216D6">
        <w:t xml:space="preserve"> </w:t>
      </w:r>
      <w:r>
        <w:t>regel kan een gebruiker het object wel vinden, maar het kan niet worden gedownload, en het wordt getoond met een watermerk van de a</w:t>
      </w:r>
      <w:r w:rsidR="0004216F">
        <w:t>rchiefbewaarplaats</w:t>
      </w:r>
      <w:r>
        <w:t>.</w:t>
      </w:r>
      <w:r w:rsidR="007216D6">
        <w:t xml:space="preserve"> Er is ook </w:t>
      </w:r>
      <w:r w:rsidR="0035377B">
        <w:t xml:space="preserve">een </w:t>
      </w:r>
      <w:r w:rsidR="007216D6">
        <w:t>regel voor te stellen waarbij het downloaden wel mag. Dit zou dan een nieuwe extra regel zijn.</w:t>
      </w:r>
    </w:p>
    <w:p w:rsidR="00E079CF" w:rsidRDefault="00E079CF" w:rsidP="00C56692">
      <w:r>
        <w:t>In onderstaand model is er een nieuw type functionaliteit aan het model toegevoegd, namelijk het bekijken met beeldmerk</w:t>
      </w:r>
    </w:p>
    <w:p w:rsidR="00E079CF" w:rsidRPr="00C56692" w:rsidRDefault="00E079CF" w:rsidP="00C56692">
      <w:r>
        <w:rPr>
          <w:noProof/>
        </w:rPr>
        <w:lastRenderedPageBreak/>
        <w:drawing>
          <wp:inline distT="0" distB="0" distL="0" distR="0" wp14:anchorId="14805850" wp14:editId="1AC8A17F">
            <wp:extent cx="4052324" cy="3441700"/>
            <wp:effectExtent l="0" t="0" r="5715" b="63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3850" cy="3442996"/>
                    </a:xfrm>
                    <a:prstGeom prst="rect">
                      <a:avLst/>
                    </a:prstGeom>
                  </pic:spPr>
                </pic:pic>
              </a:graphicData>
            </a:graphic>
          </wp:inline>
        </w:drawing>
      </w:r>
    </w:p>
    <w:p w:rsidR="00A374A9" w:rsidRDefault="00A374A9" w:rsidP="0092344C"/>
    <w:p w:rsidR="005B7ED7" w:rsidRDefault="005B7ED7" w:rsidP="0092344C"/>
    <w:p w:rsidR="005B7ED7" w:rsidRPr="005B7ED7" w:rsidRDefault="005B7ED7" w:rsidP="005B7ED7"/>
    <w:p w:rsidR="00A558B9" w:rsidRDefault="00A558B9" w:rsidP="00A558B9">
      <w:pPr>
        <w:pStyle w:val="Kop1"/>
        <w:rPr>
          <w:lang w:val="pt-BR"/>
        </w:rPr>
      </w:pPr>
      <w:bookmarkStart w:id="145" w:name="_Toc24987183"/>
      <w:r>
        <w:rPr>
          <w:lang w:val="pt-BR"/>
        </w:rPr>
        <w:lastRenderedPageBreak/>
        <w:t>Standaarden</w:t>
      </w:r>
      <w:bookmarkEnd w:id="145"/>
    </w:p>
    <w:p w:rsidR="00A558B9" w:rsidRDefault="00D66C9C" w:rsidP="00A558B9">
      <w:pPr>
        <w:pStyle w:val="Kop2"/>
        <w:rPr>
          <w:lang w:val="pt-BR"/>
        </w:rPr>
      </w:pPr>
      <w:bookmarkStart w:id="146" w:name="_Toc24987184"/>
      <w:proofErr w:type="spellStart"/>
      <w:r>
        <w:t>Linked</w:t>
      </w:r>
      <w:proofErr w:type="spellEnd"/>
      <w:r>
        <w:t xml:space="preserve"> Data </w:t>
      </w:r>
      <w:proofErr w:type="spellStart"/>
      <w:r>
        <w:t>rechtenstatus</w:t>
      </w:r>
      <w:bookmarkEnd w:id="146"/>
      <w:proofErr w:type="spellEnd"/>
    </w:p>
    <w:p w:rsidR="00D66C9C" w:rsidRDefault="00D66C9C" w:rsidP="00A558B9">
      <w:pPr>
        <w:rPr>
          <w:ins w:id="147" w:author="Maarten Zeinstra" w:date="2019-11-11T12:37:00Z"/>
        </w:rPr>
      </w:pPr>
      <w:ins w:id="148" w:author="Maarten Zeinstra" w:date="2019-11-11T12:37:00Z">
        <w:r>
          <w:t xml:space="preserve">Dit architectuurblad stelt voor om gebruik te maken van de </w:t>
        </w:r>
        <w:proofErr w:type="spellStart"/>
        <w:r>
          <w:t>linked</w:t>
        </w:r>
        <w:proofErr w:type="spellEnd"/>
        <w:r>
          <w:t xml:space="preserve"> data standaarden voor het vastleggen van </w:t>
        </w:r>
      </w:ins>
      <w:ins w:id="149" w:author="Maarten Zeinstra" w:date="2019-11-11T12:38:00Z">
        <w:r>
          <w:t xml:space="preserve">de </w:t>
        </w:r>
        <w:proofErr w:type="spellStart"/>
        <w:r>
          <w:t>rechtenstatus</w:t>
        </w:r>
        <w:proofErr w:type="spellEnd"/>
        <w:r>
          <w:t xml:space="preserve"> van objecten. </w:t>
        </w:r>
        <w:r w:rsidR="00DD1FBB">
          <w:t xml:space="preserve">Binnen de erfgoedsector is hier de afgelopen jaren een de facto standaard ontstaan door gebruik te maken van Creative </w:t>
        </w:r>
        <w:proofErr w:type="spellStart"/>
        <w:r w:rsidR="00DD1FBB">
          <w:t>Commons</w:t>
        </w:r>
        <w:proofErr w:type="spellEnd"/>
        <w:r w:rsidR="00DD1FBB">
          <w:t>-licentie en RightsStatements.</w:t>
        </w:r>
      </w:ins>
      <w:ins w:id="150" w:author="Maarten Zeinstra" w:date="2019-11-11T12:39:00Z">
        <w:r w:rsidR="00DD1FBB">
          <w:t>org statements.</w:t>
        </w:r>
      </w:ins>
      <w:ins w:id="151" w:author="Maarten Zeinstra" w:date="2019-11-11T12:38:00Z">
        <w:r w:rsidR="00DD1FBB">
          <w:t xml:space="preserve"> </w:t>
        </w:r>
      </w:ins>
      <w:ins w:id="152" w:author="Gijsbert Kruithof" w:date="2019-11-25T15:29:00Z">
        <w:r w:rsidR="00BD1F16">
          <w:t xml:space="preserve">Het gebruik van deze licenties maakt het voor de gebruiker makkelijker </w:t>
        </w:r>
      </w:ins>
      <w:ins w:id="153" w:author="Gijsbert Kruithof" w:date="2019-11-25T15:30:00Z">
        <w:r w:rsidR="00BD1F16">
          <w:t xml:space="preserve">herkenbaar </w:t>
        </w:r>
      </w:ins>
      <w:ins w:id="154" w:author="Gijsbert Kruithof" w:date="2019-11-25T15:29:00Z">
        <w:r w:rsidR="00BD1F16">
          <w:t xml:space="preserve">om te zien wat het met </w:t>
        </w:r>
      </w:ins>
      <w:ins w:id="155" w:author="Gijsbert Kruithof" w:date="2019-11-25T15:30:00Z">
        <w:r w:rsidR="00BD1F16">
          <w:t>bepaalde data mag doen.</w:t>
        </w:r>
      </w:ins>
    </w:p>
    <w:p w:rsidR="00D66C9C" w:rsidRDefault="00D66C9C" w:rsidP="00A558B9">
      <w:pPr>
        <w:rPr>
          <w:ins w:id="156" w:author="Maarten Zeinstra" w:date="2019-11-11T12:37:00Z"/>
        </w:rPr>
      </w:pPr>
    </w:p>
    <w:p w:rsidR="00A558B9" w:rsidRDefault="00A558B9" w:rsidP="00A558B9">
      <w:pPr>
        <w:rPr>
          <w:lang w:val="pt-BR"/>
        </w:rPr>
      </w:pPr>
      <w:r w:rsidRPr="005D2BFF">
        <w:rPr>
          <w:lang w:val="pt-BR"/>
        </w:rPr>
        <w:t xml:space="preserve">Creative Commons (CC) is een </w:t>
      </w:r>
      <w:r>
        <w:rPr>
          <w:lang w:val="pt-BR"/>
        </w:rPr>
        <w:t>breed geaccepteerde manier om het (her)gebruik</w:t>
      </w:r>
      <w:r w:rsidRPr="005D2BFF">
        <w:rPr>
          <w:lang w:val="pt-BR"/>
        </w:rPr>
        <w:t xml:space="preserve"> van </w:t>
      </w:r>
      <w:r>
        <w:rPr>
          <w:lang w:val="pt-BR"/>
        </w:rPr>
        <w:t>digitale</w:t>
      </w:r>
      <w:r w:rsidRPr="005D2BFF">
        <w:rPr>
          <w:lang w:val="pt-BR"/>
        </w:rPr>
        <w:t xml:space="preserve"> </w:t>
      </w:r>
      <w:r>
        <w:rPr>
          <w:lang w:val="pt-BR"/>
        </w:rPr>
        <w:t>data te bevorderen</w:t>
      </w:r>
      <w:r w:rsidRPr="005D2BFF">
        <w:rPr>
          <w:lang w:val="pt-BR"/>
        </w:rPr>
        <w:t xml:space="preserve">. </w:t>
      </w:r>
      <w:commentRangeStart w:id="157"/>
      <w:commentRangeStart w:id="158"/>
      <w:r w:rsidRPr="005D2BFF">
        <w:rPr>
          <w:lang w:val="pt-BR"/>
        </w:rPr>
        <w:t>Het heeft als doel om creatieve werken vrijer beschikbaar te stellen dan bij traditioneel auteursrecht mogelijk is, zodat die werken bijvoorbeeld gemakkelijker gekopieerd en verspreid kunnen worden of dat anderen er verder aan kunnen werken. Creative Commons biedt verschillende vrije licenties aan die copyrighthouders kunnen gebruiken om bij het verspreiden van informatie problemen te voorkomen die door de huidige auteursrechtwetgeving kunnen optreden.</w:t>
      </w:r>
      <w:commentRangeEnd w:id="157"/>
      <w:r w:rsidR="002C2A92">
        <w:rPr>
          <w:rStyle w:val="Verwijzingopmerking"/>
        </w:rPr>
        <w:commentReference w:id="157"/>
      </w:r>
      <w:commentRangeEnd w:id="158"/>
      <w:r w:rsidR="0056493E">
        <w:rPr>
          <w:rStyle w:val="Verwijzingopmerking"/>
        </w:rPr>
        <w:commentReference w:id="158"/>
      </w:r>
    </w:p>
    <w:p w:rsidR="00A558B9" w:rsidRDefault="00A558B9" w:rsidP="00A558B9">
      <w:pPr>
        <w:rPr>
          <w:lang w:val="pt-BR"/>
        </w:rPr>
      </w:pPr>
      <w:r>
        <w:rPr>
          <w:lang w:val="pt-BR"/>
        </w:rPr>
        <w:t>De licenties die Creative Commons bieden worden binnen de erfgoedsector al veel gebruikt voor het beschikbaarstellen van digitale bestanden (inventarissen, afbeeldingen, datasets).</w:t>
      </w:r>
    </w:p>
    <w:p w:rsidR="00A558B9" w:rsidRDefault="00A558B9" w:rsidP="00A558B9">
      <w:pPr>
        <w:rPr>
          <w:lang w:val="pt-BR"/>
        </w:rPr>
      </w:pPr>
    </w:p>
    <w:p w:rsidR="00D66C9C" w:rsidRPr="00D03543" w:rsidRDefault="007C290B" w:rsidP="00A558B9">
      <w:pPr>
        <w:rPr>
          <w:ins w:id="160" w:author="1.1" w:date="2019-11-18T13:08:00Z"/>
        </w:rPr>
      </w:pPr>
      <w:ins w:id="161" w:author="Maarten Zeinstra" w:date="2019-11-11T12:39:00Z">
        <w:r>
          <w:t>RightsStatements.org (RS.org) is een set van menselijk</w:t>
        </w:r>
      </w:ins>
      <w:ins w:id="162" w:author="Groninger Archieven" w:date="2019-11-15T16:40:00Z">
        <w:r w:rsidR="00012D10">
          <w:t>-</w:t>
        </w:r>
      </w:ins>
      <w:ins w:id="163" w:author="Maarten Zeinstra" w:date="2019-11-11T12:39:00Z">
        <w:r>
          <w:t xml:space="preserve"> en </w:t>
        </w:r>
        <w:proofErr w:type="spellStart"/>
        <w:r>
          <w:t>machineleesbare</w:t>
        </w:r>
        <w:proofErr w:type="spellEnd"/>
        <w:r>
          <w:t xml:space="preserve"> statements die in</w:t>
        </w:r>
      </w:ins>
      <w:r w:rsidR="00012D10">
        <w:t>s</w:t>
      </w:r>
      <w:ins w:id="164" w:author="Maarten Zeinstra" w:date="2019-11-11T12:39:00Z">
        <w:r>
          <w:t xml:space="preserve">tellingen gebruiken voor het codificeren van de </w:t>
        </w:r>
        <w:proofErr w:type="spellStart"/>
        <w:r>
          <w:t>rechtenstatus</w:t>
        </w:r>
        <w:proofErr w:type="spellEnd"/>
        <w:r>
          <w:t xml:space="preserve"> van objecten. </w:t>
        </w:r>
      </w:ins>
      <w:ins w:id="165" w:author="Maarten Zeinstra" w:date="2019-11-11T12:40:00Z">
        <w:r>
          <w:t>RS.org geeft de gebruiker geen toestemming om het object verder te gebruiken, maar informeert de gebruiker van de actuele stand van de toepasbare rechten.</w:t>
        </w:r>
      </w:ins>
    </w:p>
    <w:p w:rsidR="00A558B9" w:rsidRDefault="00A558B9" w:rsidP="00A558B9">
      <w:pPr>
        <w:rPr>
          <w:rFonts w:eastAsia="Times New Roman"/>
        </w:rPr>
      </w:pPr>
      <w:r>
        <w:rPr>
          <w:rFonts w:eastAsia="Times New Roman"/>
        </w:rPr>
        <w:t xml:space="preserve">Dit architectuurblad stelt voor om bij het vastleggen en publiceren van gebruiksrechten zoveel mogelijk de Creative </w:t>
      </w:r>
      <w:proofErr w:type="spellStart"/>
      <w:r>
        <w:rPr>
          <w:rFonts w:eastAsia="Times New Roman"/>
        </w:rPr>
        <w:t>Commons</w:t>
      </w:r>
      <w:proofErr w:type="spellEnd"/>
      <w:r>
        <w:rPr>
          <w:rFonts w:eastAsia="Times New Roman"/>
        </w:rPr>
        <w:t xml:space="preserve"> licenties te gebruiken. </w:t>
      </w:r>
      <w:ins w:id="166" w:author="Maarten Zeinstra" w:date="2019-11-11T12:41:00Z">
        <w:r w:rsidR="007C290B">
          <w:rPr>
            <w:rFonts w:eastAsia="Times New Roman"/>
          </w:rPr>
          <w:t xml:space="preserve">Zowel CC als RS.org bieden tools waarmee via een </w:t>
        </w:r>
        <w:r w:rsidR="00647F13">
          <w:rPr>
            <w:rFonts w:eastAsia="Times New Roman"/>
          </w:rPr>
          <w:t xml:space="preserve">URI rechten vastgelegd kunnen worden. Deze </w:t>
        </w:r>
        <w:proofErr w:type="spellStart"/>
        <w:r w:rsidR="00647F13">
          <w:rPr>
            <w:rFonts w:eastAsia="Times New Roman"/>
          </w:rPr>
          <w:t>URIs</w:t>
        </w:r>
        <w:proofErr w:type="spellEnd"/>
        <w:r w:rsidR="00647F13">
          <w:rPr>
            <w:rFonts w:eastAsia="Times New Roman"/>
          </w:rPr>
          <w:t xml:space="preserve"> bevatten </w:t>
        </w:r>
      </w:ins>
      <w:proofErr w:type="spellStart"/>
      <w:ins w:id="167" w:author="Maarten Zeinstra" w:date="2019-11-11T12:42:00Z">
        <w:r w:rsidR="00647F13">
          <w:rPr>
            <w:rFonts w:eastAsia="Times New Roman"/>
          </w:rPr>
          <w:t>geembedde</w:t>
        </w:r>
        <w:proofErr w:type="spellEnd"/>
        <w:r w:rsidR="00647F13">
          <w:rPr>
            <w:rFonts w:eastAsia="Times New Roman"/>
          </w:rPr>
          <w:t xml:space="preserve"> </w:t>
        </w:r>
        <w:proofErr w:type="spellStart"/>
        <w:r w:rsidR="00647F13">
          <w:rPr>
            <w:rFonts w:eastAsia="Times New Roman"/>
          </w:rPr>
          <w:t>machineleesbare</w:t>
        </w:r>
        <w:proofErr w:type="spellEnd"/>
        <w:r w:rsidR="00647F13">
          <w:rPr>
            <w:rFonts w:eastAsia="Times New Roman"/>
          </w:rPr>
          <w:t xml:space="preserve"> </w:t>
        </w:r>
      </w:ins>
      <w:ins w:id="168" w:author="Maarten Zeinstra" w:date="2019-11-11T12:41:00Z">
        <w:r w:rsidR="00647F13">
          <w:rPr>
            <w:rFonts w:eastAsia="Times New Roman"/>
          </w:rPr>
          <w:t xml:space="preserve">documenten </w:t>
        </w:r>
      </w:ins>
      <w:ins w:id="169" w:author="Maarten Zeinstra" w:date="2019-11-11T12:42:00Z">
        <w:r w:rsidR="00647F13">
          <w:rPr>
            <w:rFonts w:eastAsia="Times New Roman"/>
          </w:rPr>
          <w:t>die weer binnen ODRL te mappen zijn.</w:t>
        </w:r>
      </w:ins>
      <w:ins w:id="170" w:author="1.1" w:date="2019-11-18T13:08:00Z">
        <w:r w:rsidRPr="00B0746A">
          <w:rPr>
            <w:rFonts w:eastAsia="Times New Roman"/>
          </w:rPr>
          <w:t xml:space="preserve"> Het gaat dan met name om:</w:t>
        </w:r>
      </w:ins>
    </w:p>
    <w:p w:rsidR="00A558B9" w:rsidRDefault="00A558B9" w:rsidP="00A558B9">
      <w:pPr>
        <w:rPr>
          <w:rFonts w:eastAsia="Times New Roman"/>
        </w:rPr>
      </w:pPr>
    </w:p>
    <w:tbl>
      <w:tblPr>
        <w:tblW w:w="0" w:type="dxa"/>
        <w:tblCellMar>
          <w:left w:w="0" w:type="dxa"/>
          <w:right w:w="0" w:type="dxa"/>
        </w:tblCellMar>
        <w:tblLook w:val="04A0" w:firstRow="1" w:lastRow="0" w:firstColumn="1" w:lastColumn="0" w:noHBand="0" w:noVBand="1"/>
      </w:tblPr>
      <w:tblGrid>
        <w:gridCol w:w="3079"/>
        <w:gridCol w:w="4726"/>
      </w:tblGrid>
      <w:tr w:rsidR="00647F13" w:rsidRPr="00964D56" w:rsidTr="008642CC">
        <w:trPr>
          <w:trHeight w:val="315"/>
          <w:ins w:id="171" w:author="Maarten Zeinstra" w:date="2019-11-11T12:41:00Z"/>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tcPr>
          <w:p w:rsidR="00647F13" w:rsidRPr="004C3C54" w:rsidRDefault="00647F13" w:rsidP="008642CC">
            <w:pPr>
              <w:rPr>
                <w:ins w:id="172" w:author="Maarten Zeinstra" w:date="2019-11-11T12:41:00Z"/>
                <w:rFonts w:ascii="Arial" w:eastAsia="Times New Roman" w:hAnsi="Arial" w:cs="Arial"/>
                <w:sz w:val="20"/>
                <w:szCs w:val="20"/>
              </w:rPr>
            </w:pPr>
            <w:ins w:id="173" w:author="Maarten Zeinstra" w:date="2019-11-11T12:41:00Z">
              <w:r>
                <w:rPr>
                  <w:rFonts w:ascii="Arial" w:eastAsia="Times New Roman" w:hAnsi="Arial" w:cs="Arial"/>
                  <w:sz w:val="20"/>
                  <w:szCs w:val="20"/>
                </w:rPr>
                <w:t>Naam</w:t>
              </w:r>
            </w:ins>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tcPr>
          <w:p w:rsidR="00647F13" w:rsidRPr="00DC248A" w:rsidRDefault="00647F13" w:rsidP="008642CC">
            <w:pPr>
              <w:rPr>
                <w:ins w:id="174" w:author="Maarten Zeinstra" w:date="2019-11-11T12:41:00Z"/>
              </w:rPr>
            </w:pPr>
            <w:ins w:id="175" w:author="Maarten Zeinstra" w:date="2019-11-11T12:41:00Z">
              <w:r>
                <w:t>URI</w:t>
              </w:r>
            </w:ins>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PDM</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18" w:tgtFrame="_blank" w:history="1">
              <w:r w:rsidR="00A558B9">
                <w:rPr>
                  <w:rStyle w:val="Hyperlink"/>
                  <w:rFonts w:ascii="Arial" w:eastAsia="Times New Roman" w:hAnsi="Arial" w:cs="Arial"/>
                  <w:sz w:val="20"/>
                  <w:szCs w:val="20"/>
                </w:rPr>
                <w:t>https://creativecommons.org/publicdomain/mark/1.0/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CC0</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19" w:tgtFrame="_blank" w:history="1">
              <w:r w:rsidR="00A558B9">
                <w:rPr>
                  <w:rStyle w:val="Hyperlink"/>
                  <w:rFonts w:ascii="Arial" w:eastAsia="Times New Roman" w:hAnsi="Arial" w:cs="Arial"/>
                  <w:sz w:val="20"/>
                  <w:szCs w:val="20"/>
                </w:rPr>
                <w:t>https://creativecommons.org/publicdomain/zero/1.0/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CC BY</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0" w:tgtFrame="_blank" w:history="1">
              <w:r w:rsidR="00A558B9">
                <w:rPr>
                  <w:rStyle w:val="Hyperlink"/>
                  <w:rFonts w:ascii="Arial" w:eastAsia="Times New Roman" w:hAnsi="Arial" w:cs="Arial"/>
                  <w:sz w:val="20"/>
                  <w:szCs w:val="20"/>
                </w:rPr>
                <w:t>https://creativecommons.org/licenses/by/4.0/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CC BY--SA</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1" w:tgtFrame="_blank" w:history="1">
              <w:r w:rsidR="00A558B9">
                <w:rPr>
                  <w:rStyle w:val="Hyperlink"/>
                  <w:rFonts w:ascii="Arial" w:eastAsia="Times New Roman" w:hAnsi="Arial" w:cs="Arial"/>
                  <w:sz w:val="20"/>
                  <w:szCs w:val="20"/>
                </w:rPr>
                <w:t>https://creativecommons.org/licenses/by-sa/4.0/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CC BY-NC</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2" w:tgtFrame="_blank" w:history="1">
              <w:r w:rsidR="00A558B9">
                <w:rPr>
                  <w:rStyle w:val="Hyperlink"/>
                  <w:rFonts w:ascii="Arial" w:eastAsia="Times New Roman" w:hAnsi="Arial" w:cs="Arial"/>
                  <w:sz w:val="20"/>
                  <w:szCs w:val="20"/>
                </w:rPr>
                <w:t>https://creativecommons.org/licenses/by-nc/4.0/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CC BY-NC-SA</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3" w:tgtFrame="_blank" w:history="1">
              <w:r w:rsidR="00A558B9">
                <w:rPr>
                  <w:rStyle w:val="Hyperlink"/>
                  <w:rFonts w:ascii="Arial" w:eastAsia="Times New Roman" w:hAnsi="Arial" w:cs="Arial"/>
                  <w:sz w:val="20"/>
                  <w:szCs w:val="20"/>
                </w:rPr>
                <w:t>https://creativecommons.org/licenses/by-nc-sa/4.0/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CC BY-NC-ND</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4" w:tgtFrame="_blank" w:history="1">
              <w:r w:rsidR="00A558B9">
                <w:rPr>
                  <w:rStyle w:val="Hyperlink"/>
                  <w:rFonts w:ascii="Arial" w:eastAsia="Times New Roman" w:hAnsi="Arial" w:cs="Arial"/>
                  <w:sz w:val="20"/>
                  <w:szCs w:val="20"/>
                </w:rPr>
                <w:t>https://creativecommons.org/licenses/by-nc-nd/4.0/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IN COPYRIGHT</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5" w:tgtFrame="_blank" w:history="1">
              <w:r w:rsidR="00A558B9">
                <w:rPr>
                  <w:rStyle w:val="Hyperlink"/>
                  <w:rFonts w:ascii="Arial" w:eastAsia="Times New Roman" w:hAnsi="Arial" w:cs="Arial"/>
                  <w:sz w:val="20"/>
                  <w:szCs w:val="20"/>
                </w:rPr>
                <w:t>https://rightsstatements.org/page/InC/1.0/</w:t>
              </w:r>
            </w:hyperlink>
          </w:p>
        </w:tc>
      </w:tr>
      <w:tr w:rsidR="00A558B9" w:rsidRPr="00664B93"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Pr="00621239" w:rsidRDefault="00A558B9" w:rsidP="008642CC">
            <w:pPr>
              <w:rPr>
                <w:rFonts w:ascii="Arial" w:eastAsia="Times New Roman" w:hAnsi="Arial" w:cs="Arial"/>
                <w:sz w:val="20"/>
                <w:szCs w:val="20"/>
                <w:lang w:val="en-US"/>
              </w:rPr>
            </w:pPr>
            <w:r w:rsidRPr="00621239">
              <w:rPr>
                <w:rFonts w:ascii="Arial" w:eastAsia="Times New Roman" w:hAnsi="Arial" w:cs="Arial"/>
                <w:sz w:val="20"/>
                <w:szCs w:val="20"/>
                <w:lang w:val="en-US"/>
              </w:rPr>
              <w:t>IN COPYRIGHT - RIGHTS-HOLDER(S) UNLOCATABLE OR UNIDENTIFIABLE</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Pr="00621239" w:rsidRDefault="00EE6D96" w:rsidP="008642CC">
            <w:pPr>
              <w:rPr>
                <w:rFonts w:ascii="Arial" w:eastAsia="Times New Roman" w:hAnsi="Arial" w:cs="Arial"/>
                <w:sz w:val="20"/>
                <w:szCs w:val="20"/>
                <w:lang w:val="en-US"/>
              </w:rPr>
            </w:pPr>
            <w:hyperlink r:id="rId26" w:tgtFrame="_blank" w:history="1">
              <w:r w:rsidR="00A558B9" w:rsidRPr="00621239">
                <w:rPr>
                  <w:rStyle w:val="Hyperlink"/>
                  <w:rFonts w:ascii="Arial" w:eastAsia="Times New Roman" w:hAnsi="Arial" w:cs="Arial"/>
                  <w:sz w:val="20"/>
                  <w:szCs w:val="20"/>
                  <w:lang w:val="en-US"/>
                </w:rPr>
                <w:t>http://rightsstatements.org/vocab/InC-RUU/1.0/</w:t>
              </w:r>
            </w:hyperlink>
          </w:p>
        </w:tc>
      </w:tr>
      <w:tr w:rsidR="00A558B9" w:rsidRPr="00664B93"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Pr="00621239" w:rsidRDefault="00A558B9" w:rsidP="008642CC">
            <w:pPr>
              <w:rPr>
                <w:rFonts w:ascii="Arial" w:eastAsia="Times New Roman" w:hAnsi="Arial" w:cs="Arial"/>
                <w:sz w:val="20"/>
                <w:szCs w:val="20"/>
                <w:lang w:val="en-US"/>
              </w:rPr>
            </w:pPr>
            <w:r w:rsidRPr="00621239">
              <w:rPr>
                <w:rFonts w:ascii="Arial" w:eastAsia="Times New Roman" w:hAnsi="Arial" w:cs="Arial"/>
                <w:sz w:val="20"/>
                <w:szCs w:val="20"/>
                <w:lang w:val="en-US"/>
              </w:rPr>
              <w:t xml:space="preserve">NO COPYRIGHT - OTHER </w:t>
            </w:r>
            <w:r w:rsidRPr="00621239">
              <w:rPr>
                <w:rFonts w:ascii="Arial" w:eastAsia="Times New Roman" w:hAnsi="Arial" w:cs="Arial"/>
                <w:sz w:val="20"/>
                <w:szCs w:val="20"/>
                <w:lang w:val="en-US"/>
              </w:rPr>
              <w:lastRenderedPageBreak/>
              <w:t>KNOWN LEGAL RESTRICTIONS</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Pr="00621239" w:rsidRDefault="00EE6D96" w:rsidP="008642CC">
            <w:pPr>
              <w:rPr>
                <w:rFonts w:ascii="Arial" w:eastAsia="Times New Roman" w:hAnsi="Arial" w:cs="Arial"/>
                <w:sz w:val="20"/>
                <w:szCs w:val="20"/>
                <w:lang w:val="en-US"/>
              </w:rPr>
            </w:pPr>
            <w:hyperlink r:id="rId27" w:tgtFrame="_blank" w:history="1">
              <w:r w:rsidR="00A558B9" w:rsidRPr="00621239">
                <w:rPr>
                  <w:rStyle w:val="Hyperlink"/>
                  <w:rFonts w:ascii="Arial" w:eastAsia="Times New Roman" w:hAnsi="Arial" w:cs="Arial"/>
                  <w:sz w:val="20"/>
                  <w:szCs w:val="20"/>
                  <w:lang w:val="en-US"/>
                </w:rPr>
                <w:t>http://rightsstatements.org/vocab/NoC-OKLR/1.0/</w:t>
              </w:r>
            </w:hyperlink>
          </w:p>
        </w:tc>
      </w:tr>
      <w:tr w:rsidR="00A558B9" w:rsidRPr="00664B93"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Pr="00621239" w:rsidRDefault="00A558B9" w:rsidP="008642CC">
            <w:pPr>
              <w:rPr>
                <w:rFonts w:ascii="Arial" w:eastAsia="Times New Roman" w:hAnsi="Arial" w:cs="Arial"/>
                <w:sz w:val="20"/>
                <w:szCs w:val="20"/>
                <w:lang w:val="en-US"/>
              </w:rPr>
            </w:pPr>
            <w:r w:rsidRPr="00621239">
              <w:rPr>
                <w:rFonts w:ascii="Arial" w:eastAsia="Times New Roman" w:hAnsi="Arial" w:cs="Arial"/>
                <w:sz w:val="20"/>
                <w:szCs w:val="20"/>
                <w:lang w:val="en-US"/>
              </w:rPr>
              <w:lastRenderedPageBreak/>
              <w:t>IN COPYRIGHT - EU ORPHAN WORK</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Pr="00621239" w:rsidRDefault="00EE6D96" w:rsidP="008642CC">
            <w:pPr>
              <w:rPr>
                <w:rFonts w:ascii="Arial" w:eastAsia="Times New Roman" w:hAnsi="Arial" w:cs="Arial"/>
                <w:sz w:val="20"/>
                <w:szCs w:val="20"/>
                <w:lang w:val="en-US"/>
              </w:rPr>
            </w:pPr>
            <w:hyperlink r:id="rId28" w:tgtFrame="_blank" w:history="1">
              <w:r w:rsidR="00A558B9" w:rsidRPr="00621239">
                <w:rPr>
                  <w:rStyle w:val="Hyperlink"/>
                  <w:rFonts w:ascii="Arial" w:eastAsia="Times New Roman" w:hAnsi="Arial" w:cs="Arial"/>
                  <w:sz w:val="20"/>
                  <w:szCs w:val="20"/>
                  <w:lang w:val="en-US"/>
                </w:rPr>
                <w:t>http://rightsstatements.org/vocab/InC-OW-EU/1.0/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NO COPYRIGHT - CONTRACTUAL RESTRICTIONS</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29" w:tgtFrame="_blank" w:history="1">
              <w:r w:rsidR="00A558B9">
                <w:rPr>
                  <w:rStyle w:val="Hyperlink"/>
                  <w:rFonts w:ascii="Arial" w:eastAsia="Times New Roman" w:hAnsi="Arial" w:cs="Arial"/>
                  <w:sz w:val="20"/>
                  <w:szCs w:val="20"/>
                </w:rPr>
                <w:t>http://rightsstatements.org/vocab/NoC-CR/1.0/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COPYRIGHT NOT EVALUATED</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30" w:tgtFrame="_blank" w:history="1">
              <w:r w:rsidR="00A558B9">
                <w:rPr>
                  <w:rStyle w:val="Hyperlink"/>
                  <w:rFonts w:ascii="Arial" w:eastAsia="Times New Roman" w:hAnsi="Arial" w:cs="Arial"/>
                  <w:sz w:val="20"/>
                  <w:szCs w:val="20"/>
                </w:rPr>
                <w:t>http://rightsstatements.org/vocab/CNE/1.0/</w:t>
              </w:r>
            </w:hyperlink>
          </w:p>
        </w:tc>
      </w:tr>
      <w:tr w:rsidR="00A558B9" w:rsidTr="008642CC">
        <w:trPr>
          <w:trHeight w:val="315"/>
        </w:trPr>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A558B9" w:rsidP="008642CC">
            <w:pPr>
              <w:rPr>
                <w:rFonts w:ascii="Arial" w:eastAsia="Times New Roman" w:hAnsi="Arial" w:cs="Arial"/>
                <w:sz w:val="20"/>
                <w:szCs w:val="20"/>
              </w:rPr>
            </w:pPr>
            <w:r>
              <w:rPr>
                <w:rFonts w:ascii="Arial" w:eastAsia="Times New Roman" w:hAnsi="Arial" w:cs="Arial"/>
                <w:sz w:val="20"/>
                <w:szCs w:val="20"/>
              </w:rPr>
              <w:t>COPYRIGHT UNDETERMINED</w:t>
            </w:r>
          </w:p>
        </w:tc>
        <w:tc>
          <w:tcPr>
            <w:tcW w:w="0" w:type="auto"/>
            <w:tcBorders>
              <w:top w:val="outset" w:sz="6" w:space="0" w:color="auto"/>
              <w:left w:val="outset" w:sz="6" w:space="0" w:color="auto"/>
              <w:bottom w:val="outset" w:sz="6" w:space="0" w:color="auto"/>
              <w:right w:val="outset" w:sz="6" w:space="0" w:color="auto"/>
            </w:tcBorders>
            <w:tcMar>
              <w:top w:w="30" w:type="dxa"/>
              <w:left w:w="45" w:type="dxa"/>
              <w:bottom w:w="30" w:type="dxa"/>
              <w:right w:w="45" w:type="dxa"/>
            </w:tcMar>
            <w:vAlign w:val="bottom"/>
            <w:hideMark/>
          </w:tcPr>
          <w:p w:rsidR="00A558B9" w:rsidRDefault="00EE6D96" w:rsidP="008642CC">
            <w:pPr>
              <w:rPr>
                <w:rFonts w:ascii="Arial" w:eastAsia="Times New Roman" w:hAnsi="Arial" w:cs="Arial"/>
                <w:sz w:val="20"/>
                <w:szCs w:val="20"/>
              </w:rPr>
            </w:pPr>
            <w:hyperlink r:id="rId31" w:tgtFrame="_blank" w:history="1">
              <w:r w:rsidR="00A558B9">
                <w:rPr>
                  <w:rStyle w:val="Hyperlink"/>
                  <w:rFonts w:ascii="Arial" w:eastAsia="Times New Roman" w:hAnsi="Arial" w:cs="Arial"/>
                  <w:sz w:val="20"/>
                  <w:szCs w:val="20"/>
                </w:rPr>
                <w:t>http://rightsstatements.org/vocab/UND/1.0/</w:t>
              </w:r>
            </w:hyperlink>
          </w:p>
        </w:tc>
      </w:tr>
    </w:tbl>
    <w:p w:rsidR="00A558B9" w:rsidRDefault="00A558B9" w:rsidP="00A558B9">
      <w:pPr>
        <w:rPr>
          <w:rFonts w:eastAsia="Times New Roman"/>
        </w:rPr>
      </w:pPr>
    </w:p>
    <w:p w:rsidR="00A558B9" w:rsidRDefault="00A558B9" w:rsidP="00A558B9">
      <w:pPr>
        <w:rPr>
          <w:lang w:val="pt-BR"/>
        </w:rPr>
      </w:pPr>
    </w:p>
    <w:p w:rsidR="00A558B9" w:rsidRDefault="00A558B9" w:rsidP="00A558B9">
      <w:pPr>
        <w:rPr>
          <w:lang w:val="pt-BR"/>
        </w:rPr>
      </w:pPr>
    </w:p>
    <w:p w:rsidR="00922E66" w:rsidRDefault="00922E66" w:rsidP="00922E66">
      <w:pPr>
        <w:pStyle w:val="Kop2"/>
      </w:pPr>
      <w:bookmarkStart w:id="176" w:name="_Toc24987185"/>
      <w:r>
        <w:t>Openbaarheids</w:t>
      </w:r>
      <w:r w:rsidR="0095793B">
        <w:t>regimes</w:t>
      </w:r>
      <w:bookmarkEnd w:id="176"/>
    </w:p>
    <w:p w:rsidR="00922E66" w:rsidRDefault="00EE694B" w:rsidP="00A558B9">
      <w:r>
        <w:t>Hoewel alle a</w:t>
      </w:r>
      <w:r w:rsidR="0004216F">
        <w:t>rchiefbewaarplaats</w:t>
      </w:r>
      <w:r>
        <w:t xml:space="preserve">en openbaarheidsbeperkingen bepalen op basis van de gronden die in par. 2.1.1. zijn genoemd, zijn hiervoor geen standaarden voor beschikbaar. Er zijn </w:t>
      </w:r>
      <w:r w:rsidR="00D03543">
        <w:t>vanuit de archiefwet wel standaardbeschrijvingen maar die worden nog niet op een duurzame manier op het web gepubliceerd.</w:t>
      </w:r>
      <w:r>
        <w:t xml:space="preserve"> </w:t>
      </w:r>
    </w:p>
    <w:p w:rsidR="00EE694B" w:rsidRDefault="00EE694B" w:rsidP="00A558B9">
      <w:r>
        <w:t>Het voorstel van dit architectuurblad is om hiervoor wel standaardtermen te gebruiken en bovendien een webpagina met een persistente URL aan te gaan bieden. Hier</w:t>
      </w:r>
      <w:r w:rsidR="0095793B">
        <w:t xml:space="preserve"> kunnen alle </w:t>
      </w:r>
      <w:r>
        <w:t>a</w:t>
      </w:r>
      <w:r w:rsidR="0004216F">
        <w:t>rchiefbewaarplaats</w:t>
      </w:r>
      <w:r>
        <w:t xml:space="preserve">en in Nederland gebruik van maken. </w:t>
      </w:r>
    </w:p>
    <w:p w:rsidR="00EE694B" w:rsidRDefault="00EE694B" w:rsidP="00EE694B">
      <w:pPr>
        <w:rPr>
          <w:rFonts w:eastAsia="Times New Roman"/>
        </w:rPr>
      </w:pPr>
      <w:r>
        <w:rPr>
          <w:rFonts w:eastAsia="Times New Roman"/>
        </w:rPr>
        <w:t xml:space="preserve">De termen krijgen een Universal Resource </w:t>
      </w:r>
      <w:proofErr w:type="spellStart"/>
      <w:r>
        <w:rPr>
          <w:rFonts w:eastAsia="Times New Roman"/>
        </w:rPr>
        <w:t>Identifier</w:t>
      </w:r>
      <w:proofErr w:type="spellEnd"/>
      <w:r>
        <w:rPr>
          <w:rFonts w:eastAsia="Times New Roman"/>
        </w:rPr>
        <w:t xml:space="preserve"> (URI) die beheerd wordt door het Nationaal Archief.</w:t>
      </w:r>
      <w:r w:rsidR="0095793B">
        <w:rPr>
          <w:rFonts w:eastAsia="Times New Roman"/>
        </w:rPr>
        <w:t xml:space="preserve"> Het NA zorgt ervoor dat de informatie over openbaarheidsregimes up </w:t>
      </w:r>
      <w:proofErr w:type="spellStart"/>
      <w:r w:rsidR="0095793B">
        <w:rPr>
          <w:rFonts w:eastAsia="Times New Roman"/>
        </w:rPr>
        <w:t>to</w:t>
      </w:r>
      <w:proofErr w:type="spellEnd"/>
      <w:r w:rsidR="0095793B">
        <w:rPr>
          <w:rFonts w:eastAsia="Times New Roman"/>
        </w:rPr>
        <w:t xml:space="preserve"> date blijft.</w:t>
      </w:r>
    </w:p>
    <w:p w:rsidR="00EE694B" w:rsidRDefault="0095793B" w:rsidP="00EE694B">
      <w:pPr>
        <w:rPr>
          <w:rFonts w:eastAsia="Times New Roman"/>
        </w:rPr>
      </w:pPr>
      <w:r>
        <w:rPr>
          <w:rFonts w:eastAsia="Times New Roman"/>
        </w:rPr>
        <w:t>O</w:t>
      </w:r>
      <w:r w:rsidR="00EE694B">
        <w:rPr>
          <w:rFonts w:eastAsia="Times New Roman"/>
        </w:rPr>
        <w:t xml:space="preserve">penbaarheid </w:t>
      </w:r>
      <w:r>
        <w:rPr>
          <w:rFonts w:eastAsia="Times New Roman"/>
        </w:rPr>
        <w:t>kent onder de huidige archiefwet</w:t>
      </w:r>
      <w:r w:rsidR="00EE694B">
        <w:rPr>
          <w:rFonts w:eastAsia="Times New Roman"/>
        </w:rPr>
        <w:t xml:space="preserve"> zes varianten:</w:t>
      </w:r>
    </w:p>
    <w:p w:rsidR="008642CC" w:rsidRDefault="008642CC" w:rsidP="00EE694B">
      <w:pPr>
        <w:rPr>
          <w:rFonts w:eastAsia="Times New Roman"/>
        </w:rPr>
      </w:pPr>
    </w:p>
    <w:tbl>
      <w:tblPr>
        <w:tblStyle w:val="Tabelraster"/>
        <w:tblW w:w="0" w:type="auto"/>
        <w:tblLook w:val="04A0" w:firstRow="1" w:lastRow="0" w:firstColumn="1" w:lastColumn="0" w:noHBand="0" w:noVBand="1"/>
      </w:tblPr>
      <w:tblGrid>
        <w:gridCol w:w="2044"/>
        <w:gridCol w:w="3220"/>
        <w:gridCol w:w="2667"/>
      </w:tblGrid>
      <w:tr w:rsidR="008642CC" w:rsidRPr="008642CC" w:rsidTr="008642CC">
        <w:trPr>
          <w:trHeight w:val="264"/>
        </w:trPr>
        <w:tc>
          <w:tcPr>
            <w:tcW w:w="2400" w:type="dxa"/>
            <w:noWrap/>
            <w:hideMark/>
          </w:tcPr>
          <w:p w:rsidR="008642CC" w:rsidRPr="008642CC" w:rsidRDefault="008642CC">
            <w:pPr>
              <w:rPr>
                <w:rFonts w:eastAsia="Times New Roman"/>
              </w:rPr>
            </w:pPr>
            <w:r w:rsidRPr="008642CC">
              <w:rPr>
                <w:rFonts w:eastAsia="Times New Roman"/>
              </w:rPr>
              <w:t>Openbaar</w:t>
            </w:r>
          </w:p>
        </w:tc>
        <w:tc>
          <w:tcPr>
            <w:tcW w:w="2386" w:type="dxa"/>
            <w:hideMark/>
          </w:tcPr>
          <w:p w:rsidR="008642CC" w:rsidRPr="008642CC" w:rsidRDefault="008642CC">
            <w:pPr>
              <w:rPr>
                <w:rFonts w:eastAsia="Times New Roman"/>
              </w:rPr>
            </w:pPr>
            <w:r w:rsidRPr="008642CC">
              <w:rPr>
                <w:rFonts w:eastAsia="Times New Roman"/>
              </w:rPr>
              <w:t>Archief.nl/openbaarheid/Openbaar/1.0/</w:t>
            </w:r>
          </w:p>
        </w:tc>
        <w:tc>
          <w:tcPr>
            <w:tcW w:w="3145" w:type="dxa"/>
            <w:noWrap/>
            <w:hideMark/>
          </w:tcPr>
          <w:p w:rsidR="008642CC" w:rsidRPr="008642CC" w:rsidRDefault="008642CC">
            <w:pPr>
              <w:rPr>
                <w:rFonts w:eastAsia="Times New Roman"/>
              </w:rPr>
            </w:pPr>
          </w:p>
        </w:tc>
      </w:tr>
      <w:tr w:rsidR="008642CC" w:rsidRPr="008642CC" w:rsidTr="008642CC">
        <w:trPr>
          <w:trHeight w:val="264"/>
        </w:trPr>
        <w:tc>
          <w:tcPr>
            <w:tcW w:w="2400" w:type="dxa"/>
            <w:noWrap/>
            <w:hideMark/>
          </w:tcPr>
          <w:p w:rsidR="008642CC" w:rsidRPr="008642CC" w:rsidRDefault="008642CC">
            <w:pPr>
              <w:rPr>
                <w:rFonts w:eastAsia="Times New Roman"/>
              </w:rPr>
            </w:pPr>
            <w:r w:rsidRPr="008642CC">
              <w:rPr>
                <w:rFonts w:eastAsia="Times New Roman"/>
              </w:rPr>
              <w:t>Niet Openbaar - A</w:t>
            </w:r>
          </w:p>
        </w:tc>
        <w:tc>
          <w:tcPr>
            <w:tcW w:w="2386" w:type="dxa"/>
            <w:hideMark/>
          </w:tcPr>
          <w:p w:rsidR="008642CC" w:rsidRPr="008642CC" w:rsidRDefault="00EE6D96">
            <w:pPr>
              <w:rPr>
                <w:rFonts w:eastAsia="Times New Roman"/>
              </w:rPr>
            </w:pPr>
            <w:hyperlink r:id="rId32" w:history="1">
              <w:r w:rsidR="008642CC" w:rsidRPr="008642CC">
                <w:rPr>
                  <w:rStyle w:val="Hyperlink"/>
                  <w:rFonts w:eastAsia="Times New Roman"/>
                </w:rPr>
                <w:t>Archief.nl/openbaarheid/</w:t>
              </w:r>
              <w:proofErr w:type="spellStart"/>
              <w:r w:rsidR="008642CC" w:rsidRPr="008642CC">
                <w:rPr>
                  <w:rStyle w:val="Hyperlink"/>
                  <w:rFonts w:eastAsia="Times New Roman"/>
                </w:rPr>
                <w:t>NietOpenbaar</w:t>
              </w:r>
              <w:proofErr w:type="spellEnd"/>
              <w:r w:rsidR="008642CC" w:rsidRPr="008642CC">
                <w:rPr>
                  <w:rStyle w:val="Hyperlink"/>
                  <w:rFonts w:eastAsia="Times New Roman"/>
                </w:rPr>
                <w:t>-levenssfeer/1.0/</w:t>
              </w:r>
            </w:hyperlink>
          </w:p>
        </w:tc>
        <w:tc>
          <w:tcPr>
            <w:tcW w:w="3145" w:type="dxa"/>
            <w:noWrap/>
            <w:hideMark/>
          </w:tcPr>
          <w:p w:rsidR="008642CC" w:rsidRPr="008642CC" w:rsidRDefault="008642CC">
            <w:pPr>
              <w:rPr>
                <w:rFonts w:eastAsia="Times New Roman"/>
              </w:rPr>
            </w:pPr>
            <w:r w:rsidRPr="008642CC">
              <w:rPr>
                <w:rFonts w:eastAsia="Times New Roman"/>
              </w:rPr>
              <w:t>a.de eerbiediging van de persoonlijke levenssfeer;</w:t>
            </w:r>
          </w:p>
        </w:tc>
      </w:tr>
      <w:tr w:rsidR="008642CC" w:rsidRPr="008642CC" w:rsidTr="008642CC">
        <w:trPr>
          <w:trHeight w:val="264"/>
        </w:trPr>
        <w:tc>
          <w:tcPr>
            <w:tcW w:w="2400" w:type="dxa"/>
            <w:noWrap/>
            <w:hideMark/>
          </w:tcPr>
          <w:p w:rsidR="008642CC" w:rsidRPr="008642CC" w:rsidRDefault="008642CC">
            <w:pPr>
              <w:rPr>
                <w:rFonts w:eastAsia="Times New Roman"/>
              </w:rPr>
            </w:pPr>
            <w:r w:rsidRPr="008642CC">
              <w:rPr>
                <w:rFonts w:eastAsia="Times New Roman"/>
              </w:rPr>
              <w:t>Niet Openbaar – B</w:t>
            </w:r>
          </w:p>
        </w:tc>
        <w:tc>
          <w:tcPr>
            <w:tcW w:w="2386" w:type="dxa"/>
            <w:hideMark/>
          </w:tcPr>
          <w:p w:rsidR="008642CC" w:rsidRPr="008642CC" w:rsidRDefault="00EE6D96">
            <w:pPr>
              <w:rPr>
                <w:rFonts w:eastAsia="Times New Roman"/>
              </w:rPr>
            </w:pPr>
            <w:hyperlink r:id="rId33" w:history="1">
              <w:r w:rsidR="008642CC" w:rsidRPr="008642CC">
                <w:rPr>
                  <w:rStyle w:val="Hyperlink"/>
                  <w:rFonts w:eastAsia="Times New Roman"/>
                </w:rPr>
                <w:t>Archief.nl/openbaarheid/</w:t>
              </w:r>
              <w:proofErr w:type="spellStart"/>
              <w:r w:rsidR="008642CC" w:rsidRPr="008642CC">
                <w:rPr>
                  <w:rStyle w:val="Hyperlink"/>
                  <w:rFonts w:eastAsia="Times New Roman"/>
                </w:rPr>
                <w:t>NietOpenbaar</w:t>
              </w:r>
              <w:proofErr w:type="spellEnd"/>
              <w:r w:rsidR="008642CC" w:rsidRPr="008642CC">
                <w:rPr>
                  <w:rStyle w:val="Hyperlink"/>
                  <w:rFonts w:eastAsia="Times New Roman"/>
                </w:rPr>
                <w:t>-staat/1.0/</w:t>
              </w:r>
            </w:hyperlink>
          </w:p>
        </w:tc>
        <w:tc>
          <w:tcPr>
            <w:tcW w:w="3145" w:type="dxa"/>
            <w:noWrap/>
            <w:hideMark/>
          </w:tcPr>
          <w:p w:rsidR="008642CC" w:rsidRPr="008642CC" w:rsidRDefault="008642CC">
            <w:pPr>
              <w:rPr>
                <w:rFonts w:eastAsia="Times New Roman"/>
              </w:rPr>
            </w:pPr>
            <w:proofErr w:type="spellStart"/>
            <w:r w:rsidRPr="008642CC">
              <w:rPr>
                <w:rFonts w:eastAsia="Times New Roman"/>
              </w:rPr>
              <w:t>b.het</w:t>
            </w:r>
            <w:proofErr w:type="spellEnd"/>
            <w:r w:rsidRPr="008642CC">
              <w:rPr>
                <w:rFonts w:eastAsia="Times New Roman"/>
              </w:rPr>
              <w:t xml:space="preserve"> belang van de Staat of zijn bondgenoten;</w:t>
            </w:r>
          </w:p>
        </w:tc>
      </w:tr>
      <w:tr w:rsidR="008642CC" w:rsidRPr="008642CC" w:rsidTr="008642CC">
        <w:trPr>
          <w:trHeight w:val="264"/>
        </w:trPr>
        <w:tc>
          <w:tcPr>
            <w:tcW w:w="2400" w:type="dxa"/>
            <w:noWrap/>
            <w:hideMark/>
          </w:tcPr>
          <w:p w:rsidR="008642CC" w:rsidRPr="008642CC" w:rsidRDefault="008642CC">
            <w:pPr>
              <w:rPr>
                <w:rFonts w:eastAsia="Times New Roman"/>
              </w:rPr>
            </w:pPr>
            <w:r w:rsidRPr="008642CC">
              <w:rPr>
                <w:rFonts w:eastAsia="Times New Roman"/>
              </w:rPr>
              <w:t>Niet Openbaar – C</w:t>
            </w:r>
          </w:p>
        </w:tc>
        <w:tc>
          <w:tcPr>
            <w:tcW w:w="2386" w:type="dxa"/>
            <w:hideMark/>
          </w:tcPr>
          <w:p w:rsidR="008642CC" w:rsidRPr="008642CC" w:rsidRDefault="00EE6D96">
            <w:pPr>
              <w:rPr>
                <w:rFonts w:eastAsia="Times New Roman"/>
              </w:rPr>
            </w:pPr>
            <w:hyperlink r:id="rId34" w:history="1">
              <w:r w:rsidR="008642CC" w:rsidRPr="008642CC">
                <w:rPr>
                  <w:rStyle w:val="Hyperlink"/>
                  <w:rFonts w:eastAsia="Times New Roman"/>
                </w:rPr>
                <w:t>Archief.nl/openbaarheid/</w:t>
              </w:r>
              <w:proofErr w:type="spellStart"/>
              <w:r w:rsidR="008642CC" w:rsidRPr="008642CC">
                <w:rPr>
                  <w:rStyle w:val="Hyperlink"/>
                  <w:rFonts w:eastAsia="Times New Roman"/>
                </w:rPr>
                <w:t>NietOpenbaar</w:t>
              </w:r>
              <w:proofErr w:type="spellEnd"/>
              <w:r w:rsidR="008642CC" w:rsidRPr="008642CC">
                <w:rPr>
                  <w:rStyle w:val="Hyperlink"/>
                  <w:rFonts w:eastAsia="Times New Roman"/>
                </w:rPr>
                <w:t>-benadeling/1.0/</w:t>
              </w:r>
            </w:hyperlink>
          </w:p>
        </w:tc>
        <w:tc>
          <w:tcPr>
            <w:tcW w:w="3145" w:type="dxa"/>
            <w:noWrap/>
            <w:hideMark/>
          </w:tcPr>
          <w:p w:rsidR="008642CC" w:rsidRPr="008642CC" w:rsidRDefault="008642CC">
            <w:pPr>
              <w:rPr>
                <w:rFonts w:eastAsia="Times New Roman"/>
              </w:rPr>
            </w:pPr>
            <w:proofErr w:type="spellStart"/>
            <w:r w:rsidRPr="008642CC">
              <w:rPr>
                <w:rFonts w:eastAsia="Times New Roman"/>
              </w:rPr>
              <w:t>c.het</w:t>
            </w:r>
            <w:proofErr w:type="spellEnd"/>
            <w:r w:rsidRPr="008642CC">
              <w:rPr>
                <w:rFonts w:eastAsia="Times New Roman"/>
              </w:rPr>
              <w:t xml:space="preserve"> anderszins voorkomen van onevenredige bevoordeling of benadeling van betrokken natuurlijke personen of rechtspersonen </w:t>
            </w:r>
            <w:proofErr w:type="spellStart"/>
            <w:r w:rsidRPr="008642CC">
              <w:rPr>
                <w:rFonts w:eastAsia="Times New Roman"/>
              </w:rPr>
              <w:t>danwel</w:t>
            </w:r>
            <w:proofErr w:type="spellEnd"/>
            <w:r w:rsidRPr="008642CC">
              <w:rPr>
                <w:rFonts w:eastAsia="Times New Roman"/>
              </w:rPr>
              <w:t xml:space="preserve"> van derden.</w:t>
            </w:r>
          </w:p>
        </w:tc>
      </w:tr>
      <w:tr w:rsidR="008642CC" w:rsidRPr="008642CC" w:rsidTr="008642CC">
        <w:trPr>
          <w:trHeight w:val="264"/>
        </w:trPr>
        <w:tc>
          <w:tcPr>
            <w:tcW w:w="2400" w:type="dxa"/>
            <w:noWrap/>
            <w:hideMark/>
          </w:tcPr>
          <w:p w:rsidR="008642CC" w:rsidRPr="008642CC" w:rsidRDefault="008642CC">
            <w:pPr>
              <w:rPr>
                <w:rFonts w:eastAsia="Times New Roman"/>
              </w:rPr>
            </w:pPr>
            <w:r w:rsidRPr="008642CC">
              <w:rPr>
                <w:rFonts w:eastAsia="Times New Roman"/>
              </w:rPr>
              <w:t>Niet Openbaar – Particulier</w:t>
            </w:r>
          </w:p>
        </w:tc>
        <w:tc>
          <w:tcPr>
            <w:tcW w:w="2386" w:type="dxa"/>
            <w:hideMark/>
          </w:tcPr>
          <w:p w:rsidR="008642CC" w:rsidRPr="008642CC" w:rsidRDefault="008642CC">
            <w:pPr>
              <w:rPr>
                <w:rFonts w:eastAsia="Times New Roman"/>
              </w:rPr>
            </w:pPr>
            <w:r w:rsidRPr="008642CC">
              <w:rPr>
                <w:rFonts w:eastAsia="Times New Roman"/>
              </w:rPr>
              <w:t>Archief.nl/openbaarheid/</w:t>
            </w:r>
            <w:proofErr w:type="spellStart"/>
            <w:r w:rsidRPr="008642CC">
              <w:rPr>
                <w:rFonts w:eastAsia="Times New Roman"/>
              </w:rPr>
              <w:t>NietOpenbaar</w:t>
            </w:r>
            <w:proofErr w:type="spellEnd"/>
            <w:r w:rsidRPr="008642CC">
              <w:rPr>
                <w:rFonts w:eastAsia="Times New Roman"/>
              </w:rPr>
              <w:t>-Particulier/1.0/</w:t>
            </w:r>
          </w:p>
        </w:tc>
        <w:tc>
          <w:tcPr>
            <w:tcW w:w="3145" w:type="dxa"/>
            <w:noWrap/>
            <w:hideMark/>
          </w:tcPr>
          <w:p w:rsidR="008642CC" w:rsidRPr="008642CC" w:rsidRDefault="008642CC">
            <w:pPr>
              <w:rPr>
                <w:rFonts w:eastAsia="Times New Roman"/>
              </w:rPr>
            </w:pPr>
          </w:p>
        </w:tc>
      </w:tr>
      <w:tr w:rsidR="008642CC" w:rsidRPr="008642CC" w:rsidTr="008642CC">
        <w:trPr>
          <w:trHeight w:val="264"/>
        </w:trPr>
        <w:tc>
          <w:tcPr>
            <w:tcW w:w="2400" w:type="dxa"/>
            <w:noWrap/>
            <w:hideMark/>
          </w:tcPr>
          <w:p w:rsidR="008642CC" w:rsidRPr="008642CC" w:rsidRDefault="008642CC">
            <w:pPr>
              <w:rPr>
                <w:rFonts w:eastAsia="Times New Roman"/>
              </w:rPr>
            </w:pPr>
            <w:r w:rsidRPr="008642CC">
              <w:rPr>
                <w:rFonts w:eastAsia="Times New Roman"/>
              </w:rPr>
              <w:t>Niet Openbaar – Overige restricties</w:t>
            </w:r>
          </w:p>
        </w:tc>
        <w:tc>
          <w:tcPr>
            <w:tcW w:w="2386" w:type="dxa"/>
            <w:hideMark/>
          </w:tcPr>
          <w:p w:rsidR="008642CC" w:rsidRPr="008642CC" w:rsidRDefault="008642CC">
            <w:pPr>
              <w:rPr>
                <w:rFonts w:eastAsia="Times New Roman"/>
              </w:rPr>
            </w:pPr>
            <w:r w:rsidRPr="008642CC">
              <w:rPr>
                <w:rFonts w:eastAsia="Times New Roman"/>
              </w:rPr>
              <w:t>Archief.nl/openbaarheid/</w:t>
            </w:r>
            <w:proofErr w:type="spellStart"/>
            <w:r w:rsidRPr="008642CC">
              <w:rPr>
                <w:rFonts w:eastAsia="Times New Roman"/>
              </w:rPr>
              <w:t>NietOpenbaar</w:t>
            </w:r>
            <w:proofErr w:type="spellEnd"/>
            <w:r w:rsidRPr="008642CC">
              <w:rPr>
                <w:rFonts w:eastAsia="Times New Roman"/>
              </w:rPr>
              <w:t>-Overig/1.0/</w:t>
            </w:r>
          </w:p>
        </w:tc>
        <w:tc>
          <w:tcPr>
            <w:tcW w:w="3145" w:type="dxa"/>
            <w:noWrap/>
            <w:hideMark/>
          </w:tcPr>
          <w:p w:rsidR="008642CC" w:rsidRPr="008642CC" w:rsidRDefault="008642CC">
            <w:pPr>
              <w:rPr>
                <w:rFonts w:eastAsia="Times New Roman"/>
              </w:rPr>
            </w:pPr>
          </w:p>
        </w:tc>
      </w:tr>
    </w:tbl>
    <w:p w:rsidR="008642CC" w:rsidRDefault="008642CC" w:rsidP="00EE694B">
      <w:pPr>
        <w:rPr>
          <w:rFonts w:eastAsia="Times New Roman"/>
        </w:rPr>
      </w:pPr>
    </w:p>
    <w:p w:rsidR="00A558B9" w:rsidRDefault="00A558B9" w:rsidP="00A558B9"/>
    <w:p w:rsidR="00A558B9" w:rsidRDefault="00A558B9" w:rsidP="00A558B9">
      <w:pPr>
        <w:spacing w:line="240" w:lineRule="auto"/>
        <w:rPr>
          <w:rFonts w:cs="Arial"/>
          <w:bCs/>
          <w:kern w:val="32"/>
          <w:sz w:val="24"/>
          <w:szCs w:val="18"/>
          <w:lang w:val="pt-BR"/>
        </w:rPr>
      </w:pPr>
    </w:p>
    <w:p w:rsidR="00A558B9" w:rsidRDefault="00A558B9" w:rsidP="00A558B9">
      <w:pPr>
        <w:spacing w:line="240" w:lineRule="auto"/>
        <w:rPr>
          <w:rFonts w:cs="Arial"/>
          <w:bCs/>
          <w:kern w:val="32"/>
          <w:sz w:val="24"/>
          <w:szCs w:val="18"/>
          <w:lang w:val="pt-BR"/>
        </w:rPr>
      </w:pPr>
    </w:p>
    <w:p w:rsidR="008642CC" w:rsidRDefault="008642CC" w:rsidP="008642CC">
      <w:pPr>
        <w:pStyle w:val="Kop2"/>
        <w:rPr>
          <w:lang w:val="pt-BR"/>
        </w:rPr>
      </w:pPr>
      <w:bookmarkStart w:id="177" w:name="_Toc24987186"/>
      <w:r>
        <w:rPr>
          <w:lang w:val="pt-BR"/>
        </w:rPr>
        <w:t>Open Digital Rights Language</w:t>
      </w:r>
      <w:bookmarkEnd w:id="177"/>
    </w:p>
    <w:p w:rsidR="008642CC" w:rsidRDefault="008642CC" w:rsidP="008642CC">
      <w:pPr>
        <w:rPr>
          <w:lang w:val="pt-BR"/>
        </w:rPr>
      </w:pPr>
      <w:r>
        <w:rPr>
          <w:lang w:val="pt-BR"/>
        </w:rPr>
        <w:t xml:space="preserve">De MARA geeft in hoofdstuk 10 een overzicht van de standaarden die NA en RHC’s gebruiken. Een uitbreiding op de MARA is de standaard </w:t>
      </w:r>
      <w:r>
        <w:fldChar w:fldCharType="begin"/>
      </w:r>
      <w:r>
        <w:instrText xml:space="preserve"> HYPERLINK "https://www.w3.org/TR/odrl-model/" </w:instrText>
      </w:r>
      <w:r>
        <w:fldChar w:fldCharType="separate"/>
      </w:r>
      <w:r w:rsidRPr="00774562">
        <w:rPr>
          <w:rStyle w:val="Hyperlink"/>
          <w:lang w:val="pt-BR"/>
        </w:rPr>
        <w:t xml:space="preserve">Open Digital Rights </w:t>
      </w:r>
      <w:r w:rsidRPr="00774562">
        <w:rPr>
          <w:rStyle w:val="Hyperlink"/>
          <w:lang w:val="pt-BR"/>
        </w:rPr>
        <w:lastRenderedPageBreak/>
        <w:t>Language  (ODRL)</w:t>
      </w:r>
      <w:r>
        <w:rPr>
          <w:rStyle w:val="Hyperlink"/>
          <w:lang w:val="pt-BR"/>
        </w:rPr>
        <w:fldChar w:fldCharType="end"/>
      </w:r>
      <w:r>
        <w:rPr>
          <w:lang w:val="pt-BR"/>
        </w:rPr>
        <w:t>, versie 2.2. Het informatiemodel van dit vocabulaire wordt gebruikt voor het modelleren van rechten, functionaliteit en bedrijfsregels.</w:t>
      </w:r>
    </w:p>
    <w:p w:rsidR="008642CC" w:rsidRDefault="008642CC" w:rsidP="008642CC">
      <w:pPr>
        <w:rPr>
          <w:lang w:val="pt-BR"/>
        </w:rPr>
      </w:pPr>
    </w:p>
    <w:p w:rsidR="008642CC" w:rsidRDefault="008642CC" w:rsidP="008642CC">
      <w:r>
        <w:rPr>
          <w:noProof/>
        </w:rPr>
        <w:drawing>
          <wp:inline distT="0" distB="0" distL="0" distR="0" wp14:anchorId="102C9F1D" wp14:editId="1AE0E079">
            <wp:extent cx="4899025" cy="3646957"/>
            <wp:effectExtent l="0" t="0" r="0" b="0"/>
            <wp:docPr id="8" name="Afbeelding 8" descr="ODRL Inform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RL Information Model"/>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99025" cy="3646957"/>
                    </a:xfrm>
                    <a:prstGeom prst="rect">
                      <a:avLst/>
                    </a:prstGeom>
                    <a:noFill/>
                    <a:ln>
                      <a:noFill/>
                    </a:ln>
                  </pic:spPr>
                </pic:pic>
              </a:graphicData>
            </a:graphic>
          </wp:inline>
        </w:drawing>
      </w:r>
    </w:p>
    <w:p w:rsidR="008642CC" w:rsidRDefault="008642CC" w:rsidP="008642CC">
      <w:r>
        <w:t xml:space="preserve">Afbeelding van een deel van het ODRL model. Bron: </w:t>
      </w:r>
      <w:hyperlink r:id="rId36" w:history="1">
        <w:r w:rsidRPr="00E44079">
          <w:rPr>
            <w:rStyle w:val="Hyperlink"/>
          </w:rPr>
          <w:t>https://www.w3.org/TR/odrl-model/</w:t>
        </w:r>
      </w:hyperlink>
    </w:p>
    <w:p w:rsidR="008642CC" w:rsidRDefault="008642CC" w:rsidP="008642CC">
      <w:pPr>
        <w:spacing w:line="240" w:lineRule="auto"/>
      </w:pPr>
      <w:r>
        <w:br w:type="page"/>
      </w:r>
    </w:p>
    <w:p w:rsidR="004858B7" w:rsidRDefault="004858B7" w:rsidP="004858B7">
      <w:pPr>
        <w:pStyle w:val="Kop1"/>
        <w:rPr>
          <w:lang w:val="pt-BR"/>
        </w:rPr>
      </w:pPr>
      <w:bookmarkStart w:id="178" w:name="_Toc24987187"/>
      <w:r>
        <w:rPr>
          <w:lang w:val="pt-BR"/>
        </w:rPr>
        <w:lastRenderedPageBreak/>
        <w:t>Solutionarchitectuur</w:t>
      </w:r>
      <w:bookmarkEnd w:id="178"/>
      <w:r w:rsidR="005B7ED7">
        <w:rPr>
          <w:lang w:val="pt-BR"/>
        </w:rPr>
        <w:t xml:space="preserve"> </w:t>
      </w:r>
    </w:p>
    <w:p w:rsidR="00712EF0" w:rsidRDefault="005B7ED7" w:rsidP="004858B7">
      <w:pPr>
        <w:rPr>
          <w:lang w:val="pt-BR"/>
        </w:rPr>
      </w:pPr>
      <w:r>
        <w:rPr>
          <w:lang w:val="pt-BR"/>
        </w:rPr>
        <w:t xml:space="preserve">Dit architectuurdocument is geen volledig uitgewerkte solutionarchitectuur. Hieronder worden enkele uitgangspunten </w:t>
      </w:r>
      <w:r w:rsidR="009B2BB6">
        <w:rPr>
          <w:lang w:val="pt-BR"/>
        </w:rPr>
        <w:t>voor de</w:t>
      </w:r>
      <w:r>
        <w:rPr>
          <w:lang w:val="pt-BR"/>
        </w:rPr>
        <w:t xml:space="preserve"> solution gegeven</w:t>
      </w:r>
      <w:r w:rsidR="00A558B9">
        <w:rPr>
          <w:lang w:val="pt-BR"/>
        </w:rPr>
        <w:t xml:space="preserve"> en een voorzet voor implementatie in het Collectiebeheersysteem</w:t>
      </w:r>
    </w:p>
    <w:p w:rsidR="00A558B9" w:rsidRDefault="00A558B9" w:rsidP="004858B7">
      <w:pPr>
        <w:rPr>
          <w:lang w:val="pt-BR"/>
        </w:rPr>
      </w:pPr>
    </w:p>
    <w:p w:rsidR="000A1A61" w:rsidRDefault="00A558B9" w:rsidP="00A558B9">
      <w:pPr>
        <w:pStyle w:val="Kop2"/>
      </w:pPr>
      <w:bookmarkStart w:id="179" w:name="_Toc24987188"/>
      <w:r>
        <w:t>Uitgangspunten</w:t>
      </w:r>
      <w:bookmarkEnd w:id="179"/>
    </w:p>
    <w:p w:rsidR="009B2BB6" w:rsidRDefault="009B2BB6" w:rsidP="009B2BB6"/>
    <w:p w:rsidR="000A1A61" w:rsidRDefault="000A1A61" w:rsidP="000E06A6">
      <w:pPr>
        <w:pStyle w:val="Lijstalinea"/>
        <w:numPr>
          <w:ilvl w:val="0"/>
          <w:numId w:val="31"/>
        </w:numPr>
        <w:ind w:left="360"/>
      </w:pPr>
      <w:r>
        <w:t>Rechten zijn manifestatieonafhankelijke metadata en worden beheerd in het Collectiebeheersysteem</w:t>
      </w:r>
    </w:p>
    <w:p w:rsidR="00EE7349" w:rsidRDefault="003E4258" w:rsidP="00EE7349">
      <w:pPr>
        <w:pStyle w:val="Lijstalinea"/>
        <w:ind w:left="360"/>
      </w:pPr>
      <w:r>
        <w:t xml:space="preserve">De metadata </w:t>
      </w:r>
      <w:r w:rsidR="00145216">
        <w:t xml:space="preserve">m.b.t. </w:t>
      </w:r>
      <w:r>
        <w:t>rechten zijn belangrijke gegevens die kunnen wijzigen. D</w:t>
      </w:r>
      <w:r w:rsidR="00CB4A7A">
        <w:t xml:space="preserve">eze gegevens moeten centraal </w:t>
      </w:r>
      <w:r>
        <w:t xml:space="preserve">op één plek beschikbaar zijn en </w:t>
      </w:r>
      <w:r w:rsidR="00CB4A7A">
        <w:t xml:space="preserve">vanuit één systeem </w:t>
      </w:r>
      <w:r>
        <w:t>beheerd kunnen worden.</w:t>
      </w:r>
      <w:r w:rsidR="00CB4A7A">
        <w:t xml:space="preserve"> Het Collectiebeheersysteem is het systeem waar ook andere manifestatieonafhankelijke metadata zoals de openbaarheid wordt beheerd. </w:t>
      </w:r>
      <w:ins w:id="180" w:author="Gijsbert Kruithof" w:date="2019-11-18T16:56:00Z">
        <w:r w:rsidR="00EE7349">
          <w:t>Beperkende r</w:t>
        </w:r>
      </w:ins>
      <w:ins w:id="181" w:author="Gijsbert Kruithof" w:date="2019-11-18T16:55:00Z">
        <w:r w:rsidR="00EE7349">
          <w:t xml:space="preserve">echten moeten </w:t>
        </w:r>
      </w:ins>
      <w:ins w:id="182" w:author="Gijsbert Kruithof" w:date="2019-11-18T16:56:00Z">
        <w:r w:rsidR="00EE7349">
          <w:t xml:space="preserve">vanuit het Collectiebeheer </w:t>
        </w:r>
      </w:ins>
      <w:ins w:id="183" w:author="Gijsbert Kruithof" w:date="2019-11-18T16:55:00Z">
        <w:r w:rsidR="00EE7349">
          <w:t xml:space="preserve">kunnen worden </w:t>
        </w:r>
      </w:ins>
      <w:ins w:id="184" w:author="Gijsbert Kruithof" w:date="2019-11-18T16:56:00Z">
        <w:r w:rsidR="00EE7349">
          <w:t xml:space="preserve">opgeheven, maar ook </w:t>
        </w:r>
      </w:ins>
      <w:ins w:id="185" w:author="Gijsbert Kruithof" w:date="2019-11-18T16:59:00Z">
        <w:r w:rsidR="00CD792A">
          <w:t>i</w:t>
        </w:r>
      </w:ins>
      <w:ins w:id="186" w:author="Gijsbert Kruithof" w:date="2019-11-18T16:56:00Z">
        <w:r w:rsidR="00EE7349">
          <w:t>ngepe</w:t>
        </w:r>
      </w:ins>
      <w:ins w:id="187" w:author="Gijsbert Kruithof" w:date="2019-11-18T16:59:00Z">
        <w:r w:rsidR="00CD792A">
          <w:t>rkt.</w:t>
        </w:r>
      </w:ins>
    </w:p>
    <w:p w:rsidR="00B24714" w:rsidRDefault="00613C24" w:rsidP="000E06A6">
      <w:pPr>
        <w:pStyle w:val="Lijstalinea"/>
        <w:numPr>
          <w:ilvl w:val="0"/>
          <w:numId w:val="31"/>
        </w:numPr>
        <w:ind w:left="360"/>
      </w:pPr>
      <w:r>
        <w:t>B</w:t>
      </w:r>
      <w:r w:rsidR="000A1A61">
        <w:t>eperkingen op de rech</w:t>
      </w:r>
      <w:r w:rsidR="00B24714">
        <w:t xml:space="preserve">ten </w:t>
      </w:r>
      <w:r>
        <w:t xml:space="preserve">moeten </w:t>
      </w:r>
      <w:r w:rsidR="00B24714">
        <w:t>meegegeven worden in de SIP</w:t>
      </w:r>
      <w:r>
        <w:t>. Dit geldt in principe zowel voor born digital als gedigitaliseerd materiaal.</w:t>
      </w:r>
    </w:p>
    <w:p w:rsidR="00B24714" w:rsidRDefault="00DA4D7A" w:rsidP="000E06A6">
      <w:pPr>
        <w:ind w:left="360"/>
      </w:pPr>
      <w:r>
        <w:t>Bij Born Digital materiaal worden</w:t>
      </w:r>
      <w:r w:rsidR="00B24714">
        <w:t xml:space="preserve"> alle metadata eerst in het e-Depot opgeno</w:t>
      </w:r>
      <w:r>
        <w:t xml:space="preserve">men en na </w:t>
      </w:r>
      <w:proofErr w:type="spellStart"/>
      <w:r>
        <w:t>ingest</w:t>
      </w:r>
      <w:proofErr w:type="spellEnd"/>
      <w:r>
        <w:t xml:space="preserve"> worden</w:t>
      </w:r>
      <w:r w:rsidR="00B24714">
        <w:t xml:space="preserve"> de manifestatieonafhankelijke metadata doorgegeven aan het Collectiebeheersysteem. Als er beperkende rechten zijn moeten deze net als de openbaarheid al aanwezig zijn in de metadata die </w:t>
      </w:r>
      <w:proofErr w:type="spellStart"/>
      <w:r>
        <w:t>geïngest</w:t>
      </w:r>
      <w:proofErr w:type="spellEnd"/>
      <w:r>
        <w:t xml:space="preserve"> worden</w:t>
      </w:r>
      <w:r w:rsidR="003E4258">
        <w:t xml:space="preserve"> in het e-Depot</w:t>
      </w:r>
      <w:r w:rsidR="00613C24">
        <w:t>.</w:t>
      </w:r>
    </w:p>
    <w:p w:rsidR="00CB4A7A" w:rsidRDefault="00CB4A7A" w:rsidP="000E06A6">
      <w:pPr>
        <w:pStyle w:val="Lijstalinea"/>
        <w:numPr>
          <w:ilvl w:val="0"/>
          <w:numId w:val="31"/>
        </w:numPr>
        <w:ind w:left="360"/>
      </w:pPr>
      <w:r>
        <w:t>De metadata over</w:t>
      </w:r>
      <w:r w:rsidR="00DA4D7A">
        <w:t xml:space="preserve"> beperkende rechten ‘leven</w:t>
      </w:r>
      <w:r>
        <w:t xml:space="preserve">’ niet alleen in het Collectiebeheersysteem maar ook in het e-Depot. </w:t>
      </w:r>
    </w:p>
    <w:p w:rsidR="00CB4A7A" w:rsidRDefault="00CB4A7A" w:rsidP="000E06A6">
      <w:pPr>
        <w:pStyle w:val="Lijstalinea"/>
        <w:ind w:left="360"/>
      </w:pPr>
      <w:r>
        <w:t xml:space="preserve">Dit is een gegeven vanuit de </w:t>
      </w:r>
      <w:proofErr w:type="spellStart"/>
      <w:r>
        <w:t>ingestprocedure</w:t>
      </w:r>
      <w:proofErr w:type="spellEnd"/>
      <w:r>
        <w:t xml:space="preserve"> bij Born Digital materiaal, maar het is ook nodig voor het </w:t>
      </w:r>
      <w:proofErr w:type="spellStart"/>
      <w:r>
        <w:t>beschikbaarstellen</w:t>
      </w:r>
      <w:proofErr w:type="spellEnd"/>
      <w:r>
        <w:t>. De systemen moeten weten of het digitale object beschikbaar gesteld mag worden</w:t>
      </w:r>
      <w:r w:rsidR="000368EF">
        <w:t>. B</w:t>
      </w:r>
      <w:r>
        <w:t>ijvoorbeeld of er een zichtexemplaar gemaakt mag worden. Dit is te beschouwen als een “extra” check op het depot zoals dit ook wordt gehanteerd bij fysiek archief. Materiaal dat niet uitgeleend mag worden krijgt een “rode stip” op de doos in het depot, zodat ook altijd duidelijk is of materiaal naar de klant mag.</w:t>
      </w:r>
    </w:p>
    <w:p w:rsidR="003B739B" w:rsidRDefault="004C3BED" w:rsidP="000E06A6">
      <w:pPr>
        <w:pStyle w:val="Lijstalinea"/>
        <w:numPr>
          <w:ilvl w:val="0"/>
          <w:numId w:val="31"/>
        </w:numPr>
        <w:ind w:left="360"/>
      </w:pPr>
      <w:r>
        <w:t xml:space="preserve">Als de </w:t>
      </w:r>
      <w:r w:rsidR="003B739B">
        <w:t xml:space="preserve">rechten </w:t>
      </w:r>
      <w:r>
        <w:t xml:space="preserve">beperkingen opleggen aan het maken van zichtexemplaren </w:t>
      </w:r>
      <w:r w:rsidR="003B739B">
        <w:t xml:space="preserve">moeten </w:t>
      </w:r>
      <w:r>
        <w:t xml:space="preserve">deze ook </w:t>
      </w:r>
      <w:r w:rsidR="003B739B">
        <w:t xml:space="preserve">gesynchroniseerd </w:t>
      </w:r>
      <w:r>
        <w:t xml:space="preserve">kunnen </w:t>
      </w:r>
      <w:r w:rsidR="003B739B">
        <w:t>worden naar het e-Depot</w:t>
      </w:r>
      <w:r>
        <w:t>.</w:t>
      </w:r>
    </w:p>
    <w:p w:rsidR="003B739B" w:rsidRDefault="004C3BED" w:rsidP="000E06A6">
      <w:pPr>
        <w:pStyle w:val="Lijstalinea"/>
        <w:ind w:left="360"/>
      </w:pPr>
      <w:r>
        <w:t>Dit geldt met name voor beperkingen op de openbaarheid.</w:t>
      </w:r>
      <w:r w:rsidR="000368EF">
        <w:t xml:space="preserve"> </w:t>
      </w:r>
    </w:p>
    <w:p w:rsidR="00B24714" w:rsidRDefault="00B24714" w:rsidP="000E06A6">
      <w:pPr>
        <w:pStyle w:val="Lijstalinea"/>
        <w:numPr>
          <w:ilvl w:val="0"/>
          <w:numId w:val="31"/>
        </w:numPr>
        <w:ind w:left="360"/>
      </w:pPr>
      <w:r>
        <w:t xml:space="preserve">Als er bij gedigitaliseerd materiaal beperkende rechten </w:t>
      </w:r>
      <w:r w:rsidR="00DA4D7A">
        <w:t xml:space="preserve">zijn, moeten ze meegegeven </w:t>
      </w:r>
      <w:r>
        <w:t>worden in de SIP</w:t>
      </w:r>
    </w:p>
    <w:p w:rsidR="003E4258" w:rsidRDefault="003E4258" w:rsidP="000E06A6">
      <w:pPr>
        <w:pStyle w:val="Lijstalinea"/>
        <w:ind w:left="360"/>
      </w:pPr>
      <w:r>
        <w:t>Tot nog toe is al het materiaal dat gedigitaliseerd is zond</w:t>
      </w:r>
      <w:r w:rsidR="00DA4D7A">
        <w:t>er beperkingen in de</w:t>
      </w:r>
      <w:r w:rsidR="000B0FC0">
        <w:t>als gevolg van</w:t>
      </w:r>
      <w:r w:rsidR="00DA4D7A">
        <w:t xml:space="preserve"> rechten </w:t>
      </w:r>
      <w:proofErr w:type="spellStart"/>
      <w:r w:rsidR="00DA4D7A">
        <w:t>geï</w:t>
      </w:r>
      <w:r>
        <w:t>ngest</w:t>
      </w:r>
      <w:proofErr w:type="spellEnd"/>
      <w:r>
        <w:t xml:space="preserve"> in het e-Depot. Bij de in productie name van de nieuwe keten moeten eventuele beperkingen die er op gedigitaliseerd materiaal zitten, doorgegeven gaan worden in de SIP bij </w:t>
      </w:r>
      <w:proofErr w:type="spellStart"/>
      <w:r>
        <w:t>ingest</w:t>
      </w:r>
      <w:proofErr w:type="spellEnd"/>
      <w:r>
        <w:t xml:space="preserve"> in het e-Depot. Het e-Depot stuurt namelijk na </w:t>
      </w:r>
      <w:proofErr w:type="spellStart"/>
      <w:r>
        <w:t>ingest</w:t>
      </w:r>
      <w:proofErr w:type="spellEnd"/>
      <w:r>
        <w:t xml:space="preserve"> een bericht naar de GAF-server waarna de GAF-server zichtexemplaren aan kan maken als dat nodig is. Als er beperkende rechten op het materiaal zitten, kan dat betekenen dat er geen zichtexemplaar aangemaakt mogen worden. Dit moet in de metadata zitten die het GAF krijgt vanuit het e-Depot.</w:t>
      </w:r>
    </w:p>
    <w:p w:rsidR="0095793B" w:rsidRDefault="0095793B" w:rsidP="0095793B">
      <w:pPr>
        <w:pStyle w:val="Kop2"/>
      </w:pPr>
      <w:bookmarkStart w:id="188" w:name="_Toc24987189"/>
      <w:r>
        <w:t>Implementatie in Collectiebeheersysteem</w:t>
      </w:r>
      <w:bookmarkEnd w:id="188"/>
    </w:p>
    <w:p w:rsidR="0095793B" w:rsidRDefault="00F11069" w:rsidP="0095793B">
      <w:r>
        <w:t>In het Co</w:t>
      </w:r>
      <w:r w:rsidR="003A79AE">
        <w:t>llectiebeheersysteem worden twee</w:t>
      </w:r>
      <w:r>
        <w:t xml:space="preserve"> groepen van gegevens </w:t>
      </w:r>
      <w:r w:rsidR="003A79AE">
        <w:t xml:space="preserve">algemeen </w:t>
      </w:r>
      <w:r>
        <w:t>vastgelegd</w:t>
      </w:r>
      <w:r w:rsidR="003A79AE">
        <w:t xml:space="preserve">, namelijk: </w:t>
      </w:r>
    </w:p>
    <w:p w:rsidR="003A79AE" w:rsidRDefault="00F82CDB" w:rsidP="00FA25B1">
      <w:pPr>
        <w:pStyle w:val="Lijstalinea"/>
        <w:numPr>
          <w:ilvl w:val="0"/>
          <w:numId w:val="29"/>
        </w:numPr>
      </w:pPr>
      <w:ins w:id="189" w:author="Gijsbert Kruithof" w:date="2019-11-25T11:26:00Z">
        <w:r>
          <w:lastRenderedPageBreak/>
          <w:t xml:space="preserve">De </w:t>
        </w:r>
        <w:proofErr w:type="spellStart"/>
        <w:r>
          <w:t>rechtenstatussen</w:t>
        </w:r>
      </w:ins>
      <w:proofErr w:type="spellEnd"/>
      <w:ins w:id="190" w:author="Gijsbert Kruithof" w:date="2019-11-25T11:37:00Z">
        <w:r>
          <w:t>:</w:t>
        </w:r>
      </w:ins>
      <w:ins w:id="191" w:author="Gijsbert Kruithof" w:date="2019-11-25T11:26:00Z">
        <w:r w:rsidR="0013321C">
          <w:t xml:space="preserve"> dit zijn d</w:t>
        </w:r>
      </w:ins>
      <w:r w:rsidR="003A79AE">
        <w:t>e gebruikslicenties</w:t>
      </w:r>
      <w:ins w:id="192" w:author="Gijsbert Kruithof" w:date="2019-11-25T11:25:00Z">
        <w:r w:rsidR="0013321C">
          <w:t xml:space="preserve"> die worden genoemd in par. 6.1 en de Openba</w:t>
        </w:r>
      </w:ins>
      <w:ins w:id="193" w:author="Gijsbert Kruithof" w:date="2019-11-25T11:26:00Z">
        <w:r w:rsidR="0013321C">
          <w:t>a</w:t>
        </w:r>
      </w:ins>
      <w:ins w:id="194" w:author="Gijsbert Kruithof" w:date="2019-11-25T11:25:00Z">
        <w:r w:rsidR="0013321C">
          <w:t>r</w:t>
        </w:r>
      </w:ins>
      <w:ins w:id="195" w:author="Gijsbert Kruithof" w:date="2019-11-25T11:26:00Z">
        <w:r w:rsidR="0013321C">
          <w:t>heidsregime</w:t>
        </w:r>
      </w:ins>
      <w:ins w:id="196" w:author="Gijsbert Kruithof" w:date="2019-11-25T11:34:00Z">
        <w:r>
          <w:t>s</w:t>
        </w:r>
      </w:ins>
      <w:ins w:id="197" w:author="Gijsbert Kruithof" w:date="2019-11-25T11:35:00Z">
        <w:r>
          <w:t xml:space="preserve"> </w:t>
        </w:r>
      </w:ins>
      <w:ins w:id="198" w:author="Gijsbert Kruithof" w:date="2019-11-25T11:27:00Z">
        <w:r w:rsidR="0013321C">
          <w:t xml:space="preserve">die genoemd worden in </w:t>
        </w:r>
      </w:ins>
      <w:ins w:id="199" w:author="Gijsbert Kruithof" w:date="2019-11-25T11:25:00Z">
        <w:r w:rsidR="0013321C">
          <w:t>6.2</w:t>
        </w:r>
      </w:ins>
      <w:del w:id="200" w:author="Gijsbert Kruithof" w:date="2019-11-25T11:25:00Z">
        <w:r w:rsidR="003A79AE" w:rsidDel="0013321C">
          <w:delText>.</w:delText>
        </w:r>
      </w:del>
      <w:r w:rsidR="003A79AE">
        <w:t xml:space="preserve"> </w:t>
      </w:r>
    </w:p>
    <w:p w:rsidR="003A79AE" w:rsidRDefault="003A79AE" w:rsidP="003A79AE">
      <w:pPr>
        <w:pStyle w:val="Lijstalinea"/>
        <w:numPr>
          <w:ilvl w:val="0"/>
          <w:numId w:val="29"/>
        </w:numPr>
      </w:pPr>
      <w:r>
        <w:t>De gebruiksregels</w:t>
      </w:r>
      <w:r w:rsidR="00FA25B1">
        <w:t>:</w:t>
      </w:r>
      <w:r>
        <w:t xml:space="preserve"> de business </w:t>
      </w:r>
      <w:proofErr w:type="spellStart"/>
      <w:r>
        <w:t>rules</w:t>
      </w:r>
      <w:proofErr w:type="spellEnd"/>
      <w:r>
        <w:t xml:space="preserve"> die genoemd worden in paragraaf 5.5</w:t>
      </w:r>
    </w:p>
    <w:p w:rsidR="003A79AE" w:rsidRDefault="003A79AE" w:rsidP="003A79AE"/>
    <w:p w:rsidR="003A79AE" w:rsidRDefault="003A79AE" w:rsidP="003A79AE">
      <w:r>
        <w:t>Als voorbeeld de registratie van gebruikslicenties van het Utrechts Archief:</w:t>
      </w:r>
    </w:p>
    <w:p w:rsidR="003A79AE" w:rsidRDefault="003A79AE" w:rsidP="003A79AE">
      <w:pPr>
        <w:pStyle w:val="Lijstalinea"/>
        <w:ind w:left="0"/>
      </w:pPr>
      <w:r>
        <w:rPr>
          <w:noProof/>
        </w:rPr>
        <w:drawing>
          <wp:inline distT="0" distB="0" distL="0" distR="0" wp14:anchorId="7E4385D7" wp14:editId="7F727B25">
            <wp:extent cx="4899025" cy="23509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99025" cy="2350969"/>
                    </a:xfrm>
                    <a:prstGeom prst="rect">
                      <a:avLst/>
                    </a:prstGeom>
                  </pic:spPr>
                </pic:pic>
              </a:graphicData>
            </a:graphic>
          </wp:inline>
        </w:drawing>
      </w:r>
    </w:p>
    <w:p w:rsidR="003A79AE" w:rsidRDefault="003A79AE" w:rsidP="003A79AE"/>
    <w:p w:rsidR="003A79AE" w:rsidRDefault="003A79AE" w:rsidP="003A79AE">
      <w:r>
        <w:t>Per object wordt vastgelegd:</w:t>
      </w:r>
    </w:p>
    <w:p w:rsidR="003A79AE" w:rsidRDefault="003A79AE" w:rsidP="003A79AE">
      <w:r>
        <w:t>- de beperkende rechten die van toepassing zijn</w:t>
      </w:r>
      <w:ins w:id="201" w:author="Gijsbert Kruithof" w:date="2019-11-25T11:39:00Z">
        <w:r w:rsidR="006E6C8C">
          <w:t xml:space="preserve"> (zie Bijlage I)</w:t>
        </w:r>
      </w:ins>
    </w:p>
    <w:p w:rsidR="003A79AE" w:rsidRDefault="00D03543" w:rsidP="003A79AE">
      <w:r>
        <w:t xml:space="preserve">- de </w:t>
      </w:r>
      <w:proofErr w:type="spellStart"/>
      <w:ins w:id="202" w:author="Maarten Zeinstra" w:date="2019-11-11T17:14:00Z">
        <w:r w:rsidR="0072449D">
          <w:t>rechtenstatus</w:t>
        </w:r>
      </w:ins>
      <w:proofErr w:type="spellEnd"/>
      <w:r w:rsidR="00FA25B1">
        <w:t xml:space="preserve"> (een verwijzing naar </w:t>
      </w:r>
      <w:proofErr w:type="spellStart"/>
      <w:ins w:id="203" w:author="Gijsbert Kruithof" w:date="2019-11-25T11:36:00Z">
        <w:r w:rsidR="00F82CDB">
          <w:t>òf</w:t>
        </w:r>
        <w:proofErr w:type="spellEnd"/>
        <w:r w:rsidR="00F82CDB">
          <w:t xml:space="preserve"> </w:t>
        </w:r>
      </w:ins>
      <w:r w:rsidR="00FA25B1">
        <w:t>een item in de lijst van gebruikslicenties</w:t>
      </w:r>
      <w:ins w:id="204" w:author="Maarten Zeinstra" w:date="2019-11-11T17:14:00Z">
        <w:r w:rsidR="0072449D">
          <w:t xml:space="preserve"> </w:t>
        </w:r>
      </w:ins>
      <w:ins w:id="205" w:author="Gijsbert Kruithof" w:date="2019-11-25T11:27:00Z">
        <w:r w:rsidR="0013321C">
          <w:t xml:space="preserve">uit 6.1 </w:t>
        </w:r>
      </w:ins>
      <w:proofErr w:type="spellStart"/>
      <w:ins w:id="206" w:author="Gijsbert Kruithof" w:date="2019-11-25T11:38:00Z">
        <w:r w:rsidR="00F82CDB">
          <w:t>ò</w:t>
        </w:r>
      </w:ins>
      <w:ins w:id="207" w:author="Gijsbert Kruithof" w:date="2019-11-25T11:36:00Z">
        <w:r w:rsidR="00F82CDB">
          <w:t>f</w:t>
        </w:r>
        <w:proofErr w:type="spellEnd"/>
        <w:r w:rsidR="00F82CDB">
          <w:t xml:space="preserve"> </w:t>
        </w:r>
      </w:ins>
      <w:ins w:id="208" w:author="Gijsbert Kruithof" w:date="2019-11-25T11:38:00Z">
        <w:r w:rsidR="00F82CDB">
          <w:t>een item uit de lijst van</w:t>
        </w:r>
      </w:ins>
      <w:ins w:id="209" w:author="Gijsbert Kruithof" w:date="2019-11-25T11:27:00Z">
        <w:r w:rsidR="0013321C">
          <w:t xml:space="preserve"> openbaarheidsregime uit 6.2</w:t>
        </w:r>
      </w:ins>
      <w:r w:rsidR="00FA25B1">
        <w:t>)</w:t>
      </w:r>
    </w:p>
    <w:p w:rsidR="003A79AE" w:rsidRDefault="003A79AE" w:rsidP="003A79AE">
      <w:r>
        <w:t>- de gebruiksregel</w:t>
      </w:r>
      <w:r w:rsidR="00FA25B1">
        <w:t xml:space="preserve"> (een verwijzing naar een item in de lijst van gebruiksregels</w:t>
      </w:r>
      <w:ins w:id="210" w:author="Gijsbert Kruithof" w:date="2019-11-25T11:28:00Z">
        <w:r w:rsidR="0013321C">
          <w:t xml:space="preserve"> die genoemd worden in par. 5.5</w:t>
        </w:r>
      </w:ins>
      <w:r w:rsidR="00FA25B1">
        <w:t>)</w:t>
      </w:r>
    </w:p>
    <w:p w:rsidR="003A79AE" w:rsidRDefault="003A79AE" w:rsidP="003A79AE"/>
    <w:p w:rsidR="003A79AE" w:rsidRDefault="00FA25B1" w:rsidP="0095793B">
      <w:r>
        <w:t>Als voorbeeld een objectregistratie van Het Utrechts Archief met een verwijzing naar de gebruikslicentie</w:t>
      </w:r>
    </w:p>
    <w:p w:rsidR="00FA25B1" w:rsidRDefault="00FA25B1" w:rsidP="0095793B">
      <w:r>
        <w:rPr>
          <w:noProof/>
        </w:rPr>
        <w:lastRenderedPageBreak/>
        <w:drawing>
          <wp:inline distT="0" distB="0" distL="0" distR="0" wp14:anchorId="7986531F" wp14:editId="312FCB7E">
            <wp:extent cx="4899025" cy="413554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99025" cy="4135541"/>
                    </a:xfrm>
                    <a:prstGeom prst="rect">
                      <a:avLst/>
                    </a:prstGeom>
                  </pic:spPr>
                </pic:pic>
              </a:graphicData>
            </a:graphic>
          </wp:inline>
        </w:drawing>
      </w:r>
    </w:p>
    <w:p w:rsidR="0026347E" w:rsidRDefault="0026347E" w:rsidP="0026347E">
      <w:pPr>
        <w:pStyle w:val="Kop2"/>
      </w:pPr>
      <w:bookmarkStart w:id="211" w:name="_Toc24987190"/>
      <w:r>
        <w:t>Bepalen van gebruiksregel</w:t>
      </w:r>
      <w:bookmarkEnd w:id="211"/>
    </w:p>
    <w:p w:rsidR="0026347E" w:rsidRDefault="003C110B" w:rsidP="0026347E">
      <w:r>
        <w:t xml:space="preserve">Aanvankelijk hoopten we dat de gebruiksregel automatisch afgeleid of berekend kon worden op basis van de beperkende rechten die zijn vastgelegd. Dit bleek een illusie. Ten eerste kan een object onderhevig zijn aan verschillende beperkingen: er kan een beperking op de openbaarheid zijn, er kunnen auteursrecht issues zijn en er kunnen </w:t>
      </w:r>
      <w:proofErr w:type="spellStart"/>
      <w:r>
        <w:t>privacyissues</w:t>
      </w:r>
      <w:proofErr w:type="spellEnd"/>
      <w:r>
        <w:t xml:space="preserve"> zijn. Al deze beperkingen kunnen bovendien verschillende einddatums </w:t>
      </w:r>
      <w:r w:rsidR="008642CC">
        <w:t xml:space="preserve">en uitkomsten </w:t>
      </w:r>
      <w:r>
        <w:t>hebben.</w:t>
      </w:r>
    </w:p>
    <w:p w:rsidR="003C110B" w:rsidRDefault="003C110B" w:rsidP="0026347E">
      <w:r>
        <w:t xml:space="preserve">Ten tweede veranderen de technische functionaliteiten. Enkele jaren geleden werden er bijvoorbeeld nog nauwelijks digitale archiefstukken op internet aangeboden en geïndexeerd door zoekmachines zoals Google. </w:t>
      </w:r>
      <w:r w:rsidR="00642477">
        <w:t xml:space="preserve">Veranderende technische mogelijkheden kunnen impact </w:t>
      </w:r>
      <w:r w:rsidR="00012D10">
        <w:t xml:space="preserve">hebben </w:t>
      </w:r>
      <w:r w:rsidR="00642477">
        <w:t>op wat er met een object mag.</w:t>
      </w:r>
    </w:p>
    <w:p w:rsidR="00642477" w:rsidRDefault="00642477" w:rsidP="0026347E">
      <w:r>
        <w:t xml:space="preserve">Ten derde is de registratie van de rechten lang niet altijd goed genoeg om erop te kunnen vertrouwen met het berekenen van de gebruiksegels. Er is bij de verwerving van oudere archieven vaak helemaal niet gelet op zaken als privacy en auteursrecht. (Beperkingen </w:t>
      </w:r>
      <w:proofErr w:type="spellStart"/>
      <w:r>
        <w:t>ivm</w:t>
      </w:r>
      <w:proofErr w:type="spellEnd"/>
      <w:r>
        <w:t xml:space="preserve"> privacy en auteursrecht worden pas urgent door de digitale beschikbaarstelling).</w:t>
      </w:r>
    </w:p>
    <w:p w:rsidR="00960356" w:rsidRDefault="00960356" w:rsidP="0026347E"/>
    <w:p w:rsidR="00642477" w:rsidRDefault="008642CC" w:rsidP="0026347E">
      <w:r>
        <w:t>Beter is om voor elk object expliciet de uiteindelijke resulterende gebruiksregel vast te leggen.</w:t>
      </w:r>
    </w:p>
    <w:p w:rsidR="008642CC" w:rsidRDefault="008642CC" w:rsidP="0026347E">
      <w:r>
        <w:t>Voor bepaalde objecten kan de gebruiksregel wellicht (en hopelijk!) automatisch ingevuld worden</w:t>
      </w:r>
      <w:r w:rsidR="00960356">
        <w:t xml:space="preserve"> door</w:t>
      </w:r>
      <w:r>
        <w:t xml:space="preserve"> het Collectiebeheers</w:t>
      </w:r>
      <w:r w:rsidR="00FC7BEC">
        <w:t>y</w:t>
      </w:r>
      <w:r>
        <w:t>steem, maa</w:t>
      </w:r>
      <w:r w:rsidR="00960356">
        <w:t xml:space="preserve">r de automatische invulling moet </w:t>
      </w:r>
      <w:r>
        <w:t xml:space="preserve">dan </w:t>
      </w:r>
      <w:r w:rsidR="00960356">
        <w:t xml:space="preserve">ook </w:t>
      </w:r>
      <w:r>
        <w:t xml:space="preserve">altijd nog handmatig overruled </w:t>
      </w:r>
      <w:r w:rsidR="000B0FC0">
        <w:t xml:space="preserve">kunnen </w:t>
      </w:r>
      <w:r>
        <w:t>worden door een Collectiebeheerder.</w:t>
      </w:r>
    </w:p>
    <w:p w:rsidR="008642CC" w:rsidRDefault="008642CC" w:rsidP="0026347E"/>
    <w:p w:rsidR="008642CC" w:rsidRPr="0026347E" w:rsidRDefault="008642CC" w:rsidP="0026347E">
      <w:r>
        <w:t>De website kan vervolgens per object schakelen op de gebruiksregel die expliciet wordt meegegeven in de metadata.</w:t>
      </w:r>
    </w:p>
    <w:p w:rsidR="000002CC" w:rsidRDefault="000002CC" w:rsidP="000002CC">
      <w:pPr>
        <w:pStyle w:val="Kop1"/>
        <w:numPr>
          <w:ilvl w:val="0"/>
          <w:numId w:val="0"/>
        </w:numPr>
        <w:ind w:left="-1160"/>
        <w:rPr>
          <w:lang w:val="pt-BR"/>
        </w:rPr>
      </w:pPr>
      <w:bookmarkStart w:id="212" w:name="_Toc24987191"/>
      <w:bookmarkEnd w:id="67"/>
      <w:r>
        <w:rPr>
          <w:lang w:val="pt-BR"/>
        </w:rPr>
        <w:lastRenderedPageBreak/>
        <w:t>Bijlage I Voorbeeld uitwerking metadata</w:t>
      </w:r>
      <w:bookmarkEnd w:id="212"/>
    </w:p>
    <w:p w:rsidR="000002CC" w:rsidRPr="000002CC" w:rsidRDefault="000002CC" w:rsidP="000002CC">
      <w:pPr>
        <w:rPr>
          <w:lang w:val="pt-BR"/>
        </w:rPr>
      </w:pPr>
    </w:p>
    <w:p w:rsidR="00DD7673" w:rsidRDefault="00DD7673" w:rsidP="009578D4">
      <w:r>
        <w:t xml:space="preserve">Deze lijst is nog niet uitputtend en moet in een ander kader </w:t>
      </w:r>
      <w:r w:rsidR="0095793B">
        <w:t xml:space="preserve">nog </w:t>
      </w:r>
      <w:r>
        <w:t>nader worden uitgewerkt.</w:t>
      </w:r>
    </w:p>
    <w:p w:rsidR="00DD7673" w:rsidRPr="009578D4" w:rsidRDefault="009578D4" w:rsidP="00FA25B1">
      <w:pPr>
        <w:pStyle w:val="Kop3"/>
        <w:numPr>
          <w:ilvl w:val="0"/>
          <w:numId w:val="0"/>
        </w:numPr>
        <w:ind w:left="-1160"/>
        <w:rPr>
          <w:b/>
        </w:rPr>
      </w:pPr>
      <w:bookmarkStart w:id="213" w:name="_Toc24987192"/>
      <w:r w:rsidRPr="009578D4">
        <w:rPr>
          <w:b/>
        </w:rPr>
        <w:t>Openbaarheid</w:t>
      </w:r>
      <w:bookmarkEnd w:id="213"/>
    </w:p>
    <w:p w:rsidR="00DD7673" w:rsidRDefault="00DD7673" w:rsidP="00DD7673">
      <w:r>
        <w:t>Vast te leggen:</w:t>
      </w:r>
    </w:p>
    <w:p w:rsidR="00DD7673" w:rsidRDefault="0095793B" w:rsidP="00DD7673">
      <w:pPr>
        <w:pStyle w:val="Lijstalinea"/>
        <w:numPr>
          <w:ilvl w:val="0"/>
          <w:numId w:val="8"/>
        </w:numPr>
      </w:pPr>
      <w:r>
        <w:t xml:space="preserve">Einddatum van </w:t>
      </w:r>
      <w:r w:rsidRPr="001260D6">
        <w:t>openbaarheidsbeperking</w:t>
      </w:r>
    </w:p>
    <w:p w:rsidR="00DD7673" w:rsidRDefault="0095793B" w:rsidP="00DD7673">
      <w:pPr>
        <w:pStyle w:val="Lijstalinea"/>
        <w:numPr>
          <w:ilvl w:val="0"/>
          <w:numId w:val="8"/>
        </w:numPr>
        <w:rPr>
          <w:ins w:id="214" w:author="Schreuder, Noor" w:date="2019-11-18T13:08:00Z"/>
        </w:rPr>
      </w:pPr>
      <w:ins w:id="215" w:author="Schreuder, Noor" w:date="2019-11-18T13:08:00Z">
        <w:r>
          <w:t>Beperkingsgrond</w:t>
        </w:r>
      </w:ins>
    </w:p>
    <w:p w:rsidR="00DD7673" w:rsidRDefault="00DD7673" w:rsidP="00DD7673">
      <w:pPr>
        <w:pStyle w:val="Lijstalinea"/>
        <w:numPr>
          <w:ilvl w:val="0"/>
          <w:numId w:val="8"/>
        </w:numPr>
      </w:pPr>
      <w:r>
        <w:t>Afspraken ten aanzien van openbaarheid</w:t>
      </w:r>
    </w:p>
    <w:p w:rsidR="00DD7673" w:rsidRDefault="00DD7673" w:rsidP="00DD7673"/>
    <w:p w:rsidR="009578D4" w:rsidRPr="009578D4" w:rsidRDefault="009578D4" w:rsidP="00FA25B1">
      <w:pPr>
        <w:pStyle w:val="Kop3"/>
        <w:numPr>
          <w:ilvl w:val="0"/>
          <w:numId w:val="0"/>
        </w:numPr>
        <w:ind w:left="-1160"/>
        <w:rPr>
          <w:b/>
        </w:rPr>
      </w:pPr>
      <w:bookmarkStart w:id="216" w:name="_Toc24987193"/>
      <w:r w:rsidRPr="009578D4">
        <w:rPr>
          <w:b/>
        </w:rPr>
        <w:t>Intellectueel eigendomsrecht</w:t>
      </w:r>
      <w:bookmarkEnd w:id="216"/>
    </w:p>
    <w:p w:rsidR="00DD7673" w:rsidRPr="009578D4" w:rsidRDefault="00DD7673" w:rsidP="009578D4">
      <w:pPr>
        <w:pStyle w:val="Kop3"/>
        <w:numPr>
          <w:ilvl w:val="0"/>
          <w:numId w:val="0"/>
        </w:numPr>
        <w:ind w:left="-1160" w:firstLine="1160"/>
      </w:pPr>
      <w:bookmarkStart w:id="217" w:name="_Toc24987194"/>
      <w:r w:rsidRPr="009578D4">
        <w:t>Auteursrechten</w:t>
      </w:r>
      <w:bookmarkEnd w:id="217"/>
    </w:p>
    <w:p w:rsidR="00DD7673" w:rsidRDefault="00DD7673" w:rsidP="00DD7673">
      <w:r>
        <w:t>Vast te leggen:</w:t>
      </w:r>
    </w:p>
    <w:p w:rsidR="00DD7673" w:rsidRDefault="00DD7673" w:rsidP="00DD7673">
      <w:pPr>
        <w:pStyle w:val="Lijstalinea"/>
        <w:numPr>
          <w:ilvl w:val="0"/>
          <w:numId w:val="8"/>
        </w:numPr>
      </w:pPr>
      <w:r>
        <w:t>Vervaardigingsdatum</w:t>
      </w:r>
    </w:p>
    <w:p w:rsidR="00DD7673" w:rsidRDefault="00DD7673" w:rsidP="00DD7673">
      <w:pPr>
        <w:pStyle w:val="Lijstalinea"/>
        <w:numPr>
          <w:ilvl w:val="0"/>
          <w:numId w:val="8"/>
        </w:numPr>
      </w:pPr>
      <w:r>
        <w:t>Vervaardiger (inclusief overlijdensjaar)</w:t>
      </w:r>
    </w:p>
    <w:p w:rsidR="00DD7673" w:rsidRDefault="00DD7673" w:rsidP="00DD7673">
      <w:pPr>
        <w:pStyle w:val="Lijstalinea"/>
        <w:numPr>
          <w:ilvl w:val="0"/>
          <w:numId w:val="8"/>
        </w:numPr>
      </w:pPr>
      <w:r>
        <w:t xml:space="preserve">Datum van </w:t>
      </w:r>
      <w:r w:rsidR="000B5EBC">
        <w:t xml:space="preserve">eerste </w:t>
      </w:r>
      <w:r>
        <w:t>publicatie</w:t>
      </w:r>
    </w:p>
    <w:p w:rsidR="00DD7673" w:rsidRDefault="00DD7673" w:rsidP="00DD7673">
      <w:pPr>
        <w:pStyle w:val="Lijstalinea"/>
        <w:numPr>
          <w:ilvl w:val="0"/>
          <w:numId w:val="8"/>
        </w:numPr>
      </w:pPr>
      <w:r>
        <w:t>Rechthebbende (inclusief overlijdensjaar)</w:t>
      </w:r>
    </w:p>
    <w:p w:rsidR="00DD7673" w:rsidRDefault="00DD7673" w:rsidP="00DD7673">
      <w:pPr>
        <w:pStyle w:val="Lijstalinea"/>
        <w:numPr>
          <w:ilvl w:val="0"/>
          <w:numId w:val="8"/>
        </w:numPr>
        <w:rPr>
          <w:ins w:id="218" w:author="Gijsbert Kruithof" w:date="2019-11-18T16:50:00Z"/>
        </w:rPr>
      </w:pPr>
      <w:r>
        <w:t>Licenties en afspraken ten aanzien van auteursrecht (overdrachtsbepalingen)</w:t>
      </w:r>
    </w:p>
    <w:p w:rsidR="00EE7349" w:rsidRDefault="00EE7349" w:rsidP="00DD7673">
      <w:pPr>
        <w:pStyle w:val="Lijstalinea"/>
        <w:numPr>
          <w:ilvl w:val="0"/>
          <w:numId w:val="8"/>
        </w:numPr>
      </w:pPr>
      <w:ins w:id="219" w:author="Gijsbert Kruithof" w:date="2019-11-18T16:50:00Z">
        <w:r>
          <w:t>Einddatum van rechtenbeperking</w:t>
        </w:r>
      </w:ins>
    </w:p>
    <w:p w:rsidR="00DD7673" w:rsidRDefault="00DD7673" w:rsidP="00DD7673"/>
    <w:p w:rsidR="00DD7673" w:rsidRDefault="00DD7673" w:rsidP="009578D4">
      <w:pPr>
        <w:pStyle w:val="Kop3"/>
        <w:numPr>
          <w:ilvl w:val="0"/>
          <w:numId w:val="0"/>
        </w:numPr>
        <w:ind w:left="-1160" w:firstLine="1160"/>
      </w:pPr>
      <w:bookmarkStart w:id="220" w:name="_Toc24987195"/>
      <w:r>
        <w:t>Portretrechten</w:t>
      </w:r>
      <w:bookmarkEnd w:id="220"/>
    </w:p>
    <w:p w:rsidR="00DD7673" w:rsidRDefault="00DD7673" w:rsidP="00DD7673">
      <w:r>
        <w:t>Vast te leggen:</w:t>
      </w:r>
    </w:p>
    <w:p w:rsidR="00DD7673" w:rsidRDefault="00DD7673" w:rsidP="00DD7673">
      <w:pPr>
        <w:pStyle w:val="Lijstalinea"/>
        <w:numPr>
          <w:ilvl w:val="0"/>
          <w:numId w:val="8"/>
        </w:numPr>
      </w:pPr>
      <w:r>
        <w:t>Vervaardigingsdatum</w:t>
      </w:r>
    </w:p>
    <w:p w:rsidR="00DD7673" w:rsidRDefault="00DD7673" w:rsidP="00DD7673">
      <w:pPr>
        <w:pStyle w:val="Lijstalinea"/>
        <w:numPr>
          <w:ilvl w:val="0"/>
          <w:numId w:val="8"/>
        </w:numPr>
      </w:pPr>
      <w:r>
        <w:t>Geportretteerde (inclusief overlijdensjaar)</w:t>
      </w:r>
    </w:p>
    <w:p w:rsidR="00DD7673" w:rsidRDefault="00DD7673" w:rsidP="00DD7673">
      <w:pPr>
        <w:pStyle w:val="Lijstalinea"/>
        <w:numPr>
          <w:ilvl w:val="0"/>
          <w:numId w:val="8"/>
        </w:numPr>
      </w:pPr>
      <w:r>
        <w:t>Rechthebbende</w:t>
      </w:r>
    </w:p>
    <w:p w:rsidR="000B5EBC" w:rsidRDefault="000B5EBC" w:rsidP="00DD7673">
      <w:pPr>
        <w:pStyle w:val="Lijstalinea"/>
        <w:numPr>
          <w:ilvl w:val="0"/>
          <w:numId w:val="8"/>
        </w:numPr>
      </w:pPr>
      <w:r>
        <w:t>Datum van publicatie</w:t>
      </w:r>
    </w:p>
    <w:p w:rsidR="00DD7673" w:rsidRDefault="00DD7673" w:rsidP="00DD7673">
      <w:pPr>
        <w:pStyle w:val="Lijstalinea"/>
        <w:numPr>
          <w:ilvl w:val="0"/>
          <w:numId w:val="8"/>
        </w:numPr>
      </w:pPr>
      <w:r>
        <w:t>Licenties en afspraken ten aanzien van portretrecht</w:t>
      </w:r>
    </w:p>
    <w:p w:rsidR="00DD7673" w:rsidRDefault="00DD7673" w:rsidP="00DD7673">
      <w:pPr>
        <w:pStyle w:val="Lijstalinea"/>
        <w:numPr>
          <w:ilvl w:val="0"/>
          <w:numId w:val="8"/>
        </w:numPr>
        <w:rPr>
          <w:ins w:id="221" w:author="Gijsbert Kruithof" w:date="2019-11-18T16:51:00Z"/>
        </w:rPr>
      </w:pPr>
      <w:r>
        <w:t>Belangenafwegingen voor publicatie van een portret</w:t>
      </w:r>
    </w:p>
    <w:p w:rsidR="00EE7349" w:rsidRDefault="00EE7349" w:rsidP="00DD7673">
      <w:pPr>
        <w:pStyle w:val="Lijstalinea"/>
        <w:numPr>
          <w:ilvl w:val="0"/>
          <w:numId w:val="8"/>
        </w:numPr>
      </w:pPr>
      <w:ins w:id="222" w:author="Gijsbert Kruithof" w:date="2019-11-18T16:51:00Z">
        <w:r>
          <w:t>Einddatum van rechtenbeperking</w:t>
        </w:r>
      </w:ins>
    </w:p>
    <w:p w:rsidR="00DD7673" w:rsidRDefault="00DD7673" w:rsidP="009578D4">
      <w:pPr>
        <w:pStyle w:val="Kop3"/>
        <w:numPr>
          <w:ilvl w:val="0"/>
          <w:numId w:val="0"/>
        </w:numPr>
        <w:ind w:left="-1160" w:firstLine="1160"/>
      </w:pPr>
      <w:bookmarkStart w:id="223" w:name="_Toc24987196"/>
      <w:r>
        <w:t>Naburige rechten</w:t>
      </w:r>
      <w:bookmarkEnd w:id="223"/>
    </w:p>
    <w:p w:rsidR="00DD7673" w:rsidRDefault="00DD7673" w:rsidP="00DD7673">
      <w:r>
        <w:t>Vast te leggen:</w:t>
      </w:r>
    </w:p>
    <w:p w:rsidR="00DD7673" w:rsidRDefault="00DD7673" w:rsidP="00DD7673">
      <w:pPr>
        <w:pStyle w:val="Lijstalinea"/>
        <w:numPr>
          <w:ilvl w:val="0"/>
          <w:numId w:val="8"/>
        </w:numPr>
      </w:pPr>
      <w:r>
        <w:t>Soort materiaal</w:t>
      </w:r>
    </w:p>
    <w:p w:rsidR="00DD7673" w:rsidRDefault="00DD7673" w:rsidP="00DD7673">
      <w:pPr>
        <w:pStyle w:val="Lijstalinea"/>
        <w:numPr>
          <w:ilvl w:val="0"/>
          <w:numId w:val="8"/>
        </w:numPr>
      </w:pPr>
      <w:r>
        <w:t>Rechthebbende</w:t>
      </w:r>
    </w:p>
    <w:p w:rsidR="000B5EBC" w:rsidRDefault="000B5EBC" w:rsidP="00DD7673">
      <w:pPr>
        <w:pStyle w:val="Lijstalinea"/>
        <w:numPr>
          <w:ilvl w:val="0"/>
          <w:numId w:val="8"/>
        </w:numPr>
      </w:pPr>
      <w:r>
        <w:t>Datum van creatie</w:t>
      </w:r>
    </w:p>
    <w:p w:rsidR="00DD7673" w:rsidRDefault="00DD7673" w:rsidP="00DD7673">
      <w:pPr>
        <w:pStyle w:val="Lijstalinea"/>
        <w:numPr>
          <w:ilvl w:val="0"/>
          <w:numId w:val="8"/>
        </w:numPr>
        <w:rPr>
          <w:ins w:id="224" w:author="Gijsbert Kruithof" w:date="2019-11-18T16:51:00Z"/>
        </w:rPr>
      </w:pPr>
      <w:r>
        <w:t>Licenties en afspraken ten aanzien van naburige rechten (overdrachtsbepalingen)</w:t>
      </w:r>
    </w:p>
    <w:p w:rsidR="00EE7349" w:rsidRDefault="00EE7349" w:rsidP="00DD7673">
      <w:pPr>
        <w:pStyle w:val="Lijstalinea"/>
        <w:numPr>
          <w:ilvl w:val="0"/>
          <w:numId w:val="8"/>
        </w:numPr>
      </w:pPr>
      <w:ins w:id="225" w:author="Gijsbert Kruithof" w:date="2019-11-18T16:51:00Z">
        <w:r>
          <w:t>Einddatum van rechtenbeperking</w:t>
        </w:r>
      </w:ins>
    </w:p>
    <w:p w:rsidR="00DD7673" w:rsidRDefault="00DD7673" w:rsidP="00DD7673"/>
    <w:p w:rsidR="00DD7673" w:rsidRDefault="00DD7673" w:rsidP="009578D4">
      <w:pPr>
        <w:pStyle w:val="Kop3"/>
        <w:numPr>
          <w:ilvl w:val="0"/>
          <w:numId w:val="0"/>
        </w:numPr>
        <w:ind w:left="-1160" w:firstLine="1160"/>
      </w:pPr>
      <w:bookmarkStart w:id="226" w:name="_Toc24987197"/>
      <w:r>
        <w:t>Databankrechten</w:t>
      </w:r>
      <w:bookmarkEnd w:id="226"/>
    </w:p>
    <w:p w:rsidR="00DD7673" w:rsidRDefault="00DD7673" w:rsidP="00DD7673">
      <w:r>
        <w:t>Vast te leggen:</w:t>
      </w:r>
    </w:p>
    <w:p w:rsidR="00DD7673" w:rsidRDefault="00DD7673" w:rsidP="00DD7673">
      <w:pPr>
        <w:pStyle w:val="Lijstalinea"/>
        <w:numPr>
          <w:ilvl w:val="0"/>
          <w:numId w:val="8"/>
        </w:numPr>
      </w:pPr>
      <w:r>
        <w:t xml:space="preserve">Datum van </w:t>
      </w:r>
      <w:r w:rsidR="000B5EBC">
        <w:t>vervaardiging</w:t>
      </w:r>
    </w:p>
    <w:p w:rsidR="00DD7673" w:rsidRDefault="00DD7673" w:rsidP="00DD7673">
      <w:pPr>
        <w:pStyle w:val="Lijstalinea"/>
        <w:numPr>
          <w:ilvl w:val="0"/>
          <w:numId w:val="8"/>
        </w:numPr>
      </w:pPr>
      <w:r>
        <w:t>Vervaardiger</w:t>
      </w:r>
    </w:p>
    <w:p w:rsidR="00DD7673" w:rsidRDefault="00DD7673" w:rsidP="00DD7673">
      <w:pPr>
        <w:pStyle w:val="Lijstalinea"/>
        <w:numPr>
          <w:ilvl w:val="0"/>
          <w:numId w:val="8"/>
        </w:numPr>
        <w:rPr>
          <w:ins w:id="227" w:author="Gijsbert Kruithof" w:date="2019-11-18T16:51:00Z"/>
        </w:rPr>
      </w:pPr>
      <w:r>
        <w:t>Licenties en afspraken ten aanzien van databankrechten (overdrachtsbepalingen)</w:t>
      </w:r>
    </w:p>
    <w:p w:rsidR="00EE7349" w:rsidRDefault="00EE7349" w:rsidP="00DD7673">
      <w:pPr>
        <w:pStyle w:val="Lijstalinea"/>
        <w:numPr>
          <w:ilvl w:val="0"/>
          <w:numId w:val="8"/>
        </w:numPr>
      </w:pPr>
      <w:ins w:id="228" w:author="Gijsbert Kruithof" w:date="2019-11-18T16:51:00Z">
        <w:r>
          <w:t>Einddatum van rechtenbeperking</w:t>
        </w:r>
      </w:ins>
    </w:p>
    <w:p w:rsidR="00DD7673" w:rsidRDefault="00DD7673" w:rsidP="00DD7673"/>
    <w:p w:rsidR="00DD7673" w:rsidRPr="009578D4" w:rsidRDefault="00DD7673" w:rsidP="00FA25B1">
      <w:pPr>
        <w:pStyle w:val="Kop3"/>
        <w:numPr>
          <w:ilvl w:val="0"/>
          <w:numId w:val="0"/>
        </w:numPr>
        <w:ind w:left="-1160"/>
        <w:rPr>
          <w:b/>
        </w:rPr>
      </w:pPr>
      <w:bookmarkStart w:id="229" w:name="_Toc24987198"/>
      <w:r w:rsidRPr="009578D4">
        <w:rPr>
          <w:b/>
        </w:rPr>
        <w:t>AVG</w:t>
      </w:r>
      <w:bookmarkEnd w:id="229"/>
    </w:p>
    <w:p w:rsidR="00DD7673" w:rsidRDefault="00DD7673" w:rsidP="00DD7673">
      <w:r>
        <w:t>Vast te leggen:</w:t>
      </w:r>
    </w:p>
    <w:p w:rsidR="00DD7673" w:rsidRDefault="00DD7673" w:rsidP="00DD7673">
      <w:pPr>
        <w:pStyle w:val="Lijstalinea"/>
        <w:numPr>
          <w:ilvl w:val="0"/>
          <w:numId w:val="8"/>
        </w:numPr>
      </w:pPr>
      <w:r>
        <w:t>Datering</w:t>
      </w:r>
    </w:p>
    <w:p w:rsidR="00DD7673" w:rsidRDefault="00DD7673" w:rsidP="00DD7673">
      <w:pPr>
        <w:pStyle w:val="Lijstalinea"/>
        <w:numPr>
          <w:ilvl w:val="0"/>
          <w:numId w:val="8"/>
        </w:numPr>
      </w:pPr>
      <w:r>
        <w:t>Aanwezigheid van bijzondere of strafrechtelijke persoonsgegevens</w:t>
      </w:r>
    </w:p>
    <w:p w:rsidR="00DD7673" w:rsidRDefault="00DD7673" w:rsidP="00DD7673">
      <w:pPr>
        <w:pStyle w:val="Lijstalinea"/>
        <w:numPr>
          <w:ilvl w:val="0"/>
          <w:numId w:val="8"/>
        </w:numPr>
      </w:pPr>
      <w:r>
        <w:t>Aanwezigheid van algemene persoonsgegevens</w:t>
      </w:r>
    </w:p>
    <w:p w:rsidR="00DD7673" w:rsidRDefault="00DD7673" w:rsidP="00DD7673">
      <w:pPr>
        <w:pStyle w:val="Lijstalinea"/>
        <w:numPr>
          <w:ilvl w:val="0"/>
          <w:numId w:val="8"/>
        </w:numPr>
      </w:pPr>
      <w:r>
        <w:t>Betrokkenen</w:t>
      </w:r>
    </w:p>
    <w:p w:rsidR="00DD7673" w:rsidRDefault="00DD7673" w:rsidP="00DD7673">
      <w:pPr>
        <w:pStyle w:val="Lijstalinea"/>
        <w:numPr>
          <w:ilvl w:val="0"/>
          <w:numId w:val="8"/>
        </w:numPr>
      </w:pPr>
      <w:r>
        <w:t>Toestemming voor publicatie</w:t>
      </w:r>
    </w:p>
    <w:p w:rsidR="00DD7673" w:rsidRDefault="00DD7673" w:rsidP="00DD7673">
      <w:pPr>
        <w:pStyle w:val="Lijstalinea"/>
        <w:numPr>
          <w:ilvl w:val="0"/>
          <w:numId w:val="8"/>
        </w:numPr>
      </w:pPr>
      <w:r>
        <w:t>Een eventuele registratie in het register van verwerkingsactiviteiten door de zorgdrager</w:t>
      </w:r>
    </w:p>
    <w:p w:rsidR="00960356" w:rsidRPr="00EE7349" w:rsidRDefault="00DD7673" w:rsidP="00960356">
      <w:pPr>
        <w:pStyle w:val="Lijstalinea"/>
        <w:numPr>
          <w:ilvl w:val="0"/>
          <w:numId w:val="8"/>
        </w:numPr>
        <w:rPr>
          <w:ins w:id="230" w:author="Gijsbert Kruithof" w:date="2019-11-18T16:51:00Z"/>
          <w:lang w:val="pt-BR"/>
        </w:rPr>
      </w:pPr>
      <w:r>
        <w:t>Belangenafwegingen voor publicatie van algemene persoonsgegevens</w:t>
      </w:r>
    </w:p>
    <w:p w:rsidR="00EE7349" w:rsidRPr="00013D80" w:rsidRDefault="00EE7349" w:rsidP="00960356">
      <w:pPr>
        <w:pStyle w:val="Lijstalinea"/>
        <w:numPr>
          <w:ilvl w:val="0"/>
          <w:numId w:val="8"/>
        </w:numPr>
        <w:rPr>
          <w:lang w:val="pt-BR"/>
        </w:rPr>
      </w:pPr>
      <w:ins w:id="231" w:author="Gijsbert Kruithof" w:date="2019-11-18T16:51:00Z">
        <w:r>
          <w:t>Einddatum van rechtenbeperking</w:t>
        </w:r>
      </w:ins>
    </w:p>
    <w:p w:rsidR="00013D80" w:rsidRDefault="00013D80">
      <w:pPr>
        <w:spacing w:line="240" w:lineRule="auto"/>
        <w:rPr>
          <w:lang w:val="pt-BR"/>
        </w:rPr>
      </w:pPr>
    </w:p>
    <w:p w:rsidR="00013D80" w:rsidRDefault="00013D80">
      <w:pPr>
        <w:spacing w:line="240" w:lineRule="auto"/>
        <w:rPr>
          <w:lang w:val="pt-BR"/>
        </w:rPr>
      </w:pPr>
    </w:p>
    <w:p w:rsidR="00013D80" w:rsidRPr="00013D80" w:rsidDel="00960356" w:rsidRDefault="00013D80" w:rsidP="00013D80">
      <w:pPr>
        <w:rPr>
          <w:del w:id="232" w:author="Gijsbert Kruithof" w:date="2019-11-01T15:36:00Z"/>
          <w:lang w:val="pt-BR"/>
        </w:rPr>
        <w:sectPr w:rsidR="00013D80" w:rsidRPr="00013D80" w:rsidDel="00960356" w:rsidSect="0072644B">
          <w:headerReference w:type="even" r:id="rId39"/>
          <w:headerReference w:type="default" r:id="rId40"/>
          <w:footerReference w:type="even" r:id="rId41"/>
          <w:footerReference w:type="default" r:id="rId42"/>
          <w:headerReference w:type="first" r:id="rId43"/>
          <w:footerReference w:type="first" r:id="rId44"/>
          <w:pgSz w:w="11906" w:h="16838" w:code="9"/>
          <w:pgMar w:top="2520" w:right="965" w:bottom="1080" w:left="3226" w:header="202" w:footer="662" w:gutter="0"/>
          <w:cols w:space="708"/>
          <w:titlePg/>
          <w:docGrid w:linePitch="360"/>
        </w:sectPr>
      </w:pPr>
    </w:p>
    <w:p w:rsidR="004F2FEF" w:rsidRDefault="00CD792A" w:rsidP="00960356">
      <w:pPr>
        <w:pStyle w:val="Kop1"/>
        <w:numPr>
          <w:ilvl w:val="0"/>
          <w:numId w:val="0"/>
        </w:numPr>
      </w:pPr>
      <w:r>
        <w:lastRenderedPageBreak/>
        <w:t xml:space="preserve">Bijlage II Voorbeeld van </w:t>
      </w:r>
      <w:r w:rsidR="0056493E">
        <w:t xml:space="preserve">een </w:t>
      </w:r>
      <w:r>
        <w:t xml:space="preserve">vertaling van </w:t>
      </w:r>
      <w:proofErr w:type="spellStart"/>
      <w:r>
        <w:t>rechtenstatus</w:t>
      </w:r>
      <w:proofErr w:type="spellEnd"/>
      <w:r>
        <w:t xml:space="preserve"> naar gebruiksregel</w:t>
      </w:r>
      <w:r w:rsidR="0056493E">
        <w:t>s</w:t>
      </w:r>
    </w:p>
    <w:p w:rsidR="00CD792A" w:rsidRPr="00CD792A" w:rsidRDefault="00CD792A" w:rsidP="00CD792A">
      <w:r w:rsidRPr="00CD792A">
        <w:rPr>
          <w:noProof/>
        </w:rPr>
        <w:drawing>
          <wp:inline distT="0" distB="0" distL="0" distR="0" wp14:anchorId="795F932E" wp14:editId="3778112C">
            <wp:extent cx="7581900" cy="566079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583500" cy="5661989"/>
                    </a:xfrm>
                    <a:prstGeom prst="rect">
                      <a:avLst/>
                    </a:prstGeom>
                    <a:noFill/>
                    <a:ln>
                      <a:noFill/>
                    </a:ln>
                  </pic:spPr>
                </pic:pic>
              </a:graphicData>
            </a:graphic>
          </wp:inline>
        </w:drawing>
      </w:r>
    </w:p>
    <w:sectPr w:rsidR="00CD792A" w:rsidRPr="00CD792A" w:rsidSect="00CD792A">
      <w:headerReference w:type="first" r:id="rId46"/>
      <w:pgSz w:w="16838" w:h="11906" w:orient="landscape" w:code="9"/>
      <w:pgMar w:top="964" w:right="2517" w:bottom="964" w:left="1077" w:header="204" w:footer="66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chreuder, Noor" w:date="2019-11-05T16:21:00Z" w:initials="NS">
    <w:p w:rsidR="0013321C" w:rsidRDefault="0013321C">
      <w:pPr>
        <w:pStyle w:val="Tekstopmerking"/>
      </w:pPr>
      <w:r>
        <w:rPr>
          <w:rStyle w:val="Verwijzingopmerking"/>
        </w:rPr>
        <w:annotationRef/>
      </w:r>
      <w:r>
        <w:t xml:space="preserve">Wat wordt hiermee bedoeld? </w:t>
      </w:r>
    </w:p>
  </w:comment>
  <w:comment w:id="35" w:author="Schreuder, Noor" w:date="2019-11-13T16:06:00Z" w:initials="NS">
    <w:p w:rsidR="0013321C" w:rsidRDefault="0013321C">
      <w:pPr>
        <w:pStyle w:val="Tekstopmerking"/>
      </w:pPr>
      <w:r>
        <w:rPr>
          <w:rStyle w:val="Verwijzingopmerking"/>
        </w:rPr>
        <w:annotationRef/>
      </w:r>
      <w:r>
        <w:t xml:space="preserve">Dit snap ik niet. Volgens mij klopt hier iets niet. Op grond van de Archiefwet mag een beheerder archiefbescheiden </w:t>
      </w:r>
      <w:proofErr w:type="spellStart"/>
      <w:r>
        <w:t>beschikbaarstellen</w:t>
      </w:r>
      <w:proofErr w:type="spellEnd"/>
      <w:r>
        <w:t xml:space="preserve"> voor raadpleging en gebruik. Zie artikel 17 </w:t>
      </w:r>
      <w:proofErr w:type="spellStart"/>
      <w:r>
        <w:t>Aw</w:t>
      </w:r>
      <w:proofErr w:type="spellEnd"/>
      <w:r>
        <w:t xml:space="preserve">. De </w:t>
      </w:r>
      <w:proofErr w:type="spellStart"/>
      <w:r>
        <w:t>Who</w:t>
      </w:r>
      <w:proofErr w:type="spellEnd"/>
      <w:r>
        <w:t xml:space="preserve"> is slechts gedeeltelijk van toepassing op archiefbescheiden conform de </w:t>
      </w:r>
      <w:proofErr w:type="spellStart"/>
      <w:r>
        <w:t>Archiefw</w:t>
      </w:r>
      <w:proofErr w:type="spellEnd"/>
      <w:r>
        <w:t>. et</w:t>
      </w:r>
    </w:p>
  </w:comment>
  <w:comment w:id="36" w:author="Gijsbert Kruithof" w:date="2019-11-25T15:22:00Z" w:initials="GK">
    <w:p w:rsidR="00BD1F16" w:rsidRDefault="00BD1F16">
      <w:pPr>
        <w:pStyle w:val="Tekstopmerking"/>
      </w:pPr>
      <w:r>
        <w:rPr>
          <w:rStyle w:val="Verwijzingopmerking"/>
        </w:rPr>
        <w:annotationRef/>
      </w:r>
      <w:r>
        <w:t>Zie nieuwe formulering</w:t>
      </w:r>
    </w:p>
  </w:comment>
  <w:comment w:id="41" w:author="Maarten Zeinstra" w:date="2019-11-11T10:39:00Z" w:initials="MZ">
    <w:p w:rsidR="0013321C" w:rsidRDefault="0013321C">
      <w:pPr>
        <w:pStyle w:val="Tekstopmerking"/>
      </w:pPr>
      <w:r>
        <w:rPr>
          <w:rStyle w:val="Verwijzingopmerking"/>
        </w:rPr>
        <w:annotationRef/>
      </w:r>
      <w:r>
        <w:t>Dit is niet helemaal correct. Het is 50/70 jaar voor sommige rechten.</w:t>
      </w:r>
    </w:p>
    <w:p w:rsidR="0013321C" w:rsidRDefault="0013321C">
      <w:pPr>
        <w:pStyle w:val="Tekstopmerking"/>
      </w:pPr>
    </w:p>
    <w:p w:rsidR="0013321C" w:rsidRDefault="0013321C">
      <w:pPr>
        <w:pStyle w:val="Tekstopmerking"/>
      </w:pPr>
      <w:r>
        <w:t>De standaard is 50 jaar na creatie/publicatie (</w:t>
      </w:r>
      <w:proofErr w:type="spellStart"/>
      <w:r>
        <w:t>WnR</w:t>
      </w:r>
      <w:proofErr w:type="spellEnd"/>
      <w:r>
        <w:t xml:space="preserve"> artikel 12.1 en 12.2)</w:t>
      </w:r>
    </w:p>
    <w:p w:rsidR="0013321C" w:rsidRDefault="0013321C">
      <w:pPr>
        <w:pStyle w:val="Tekstopmerking"/>
      </w:pPr>
    </w:p>
    <w:p w:rsidR="0013321C" w:rsidRDefault="0013321C">
      <w:pPr>
        <w:pStyle w:val="Tekstopmerking"/>
      </w:pPr>
      <w:r w:rsidRPr="00BE10E1">
        <w:t>producenten van fonogrammen</w:t>
      </w:r>
      <w:r>
        <w:t xml:space="preserve"> krijgen 70 jaar na publicatie/creatie (</w:t>
      </w:r>
      <w:proofErr w:type="spellStart"/>
      <w:r>
        <w:t>WnR</w:t>
      </w:r>
      <w:proofErr w:type="spellEnd"/>
      <w:r>
        <w:t>, artikel 12.4)</w:t>
      </w:r>
    </w:p>
    <w:p w:rsidR="0013321C" w:rsidRDefault="0013321C">
      <w:pPr>
        <w:pStyle w:val="Tekstopmerking"/>
      </w:pPr>
    </w:p>
    <w:p w:rsidR="0013321C" w:rsidRDefault="0013321C">
      <w:pPr>
        <w:pStyle w:val="Tekstopmerking"/>
      </w:pPr>
      <w:r>
        <w:t xml:space="preserve">Producenten van film krijgen ook 70 jaar na creatie/publicatie (AW, </w:t>
      </w:r>
      <w:r w:rsidRPr="009451B5">
        <w:t>Hoofdstuk V. Bijzondere bepalingen betreffende filmwerken</w:t>
      </w:r>
      <w:r>
        <w:t>)</w:t>
      </w:r>
    </w:p>
  </w:comment>
  <w:comment w:id="42" w:author="Gijsbert Kruithof" w:date="2019-11-18T15:50:00Z" w:initials="GK">
    <w:p w:rsidR="0013321C" w:rsidRDefault="0013321C">
      <w:pPr>
        <w:pStyle w:val="Tekstopmerking"/>
      </w:pPr>
      <w:r>
        <w:rPr>
          <w:rStyle w:val="Verwijzingopmerking"/>
        </w:rPr>
        <w:annotationRef/>
      </w:r>
      <w:r>
        <w:t>Dit heb ik in een voetnoot gezet.</w:t>
      </w:r>
    </w:p>
  </w:comment>
  <w:comment w:id="48" w:author="Schreuder, Noor" w:date="2019-11-13T16:14:00Z" w:initials="NS">
    <w:p w:rsidR="0013321C" w:rsidRDefault="0013321C">
      <w:pPr>
        <w:pStyle w:val="Tekstopmerking"/>
      </w:pPr>
      <w:r>
        <w:rPr>
          <w:rStyle w:val="Verwijzingopmerking"/>
        </w:rPr>
        <w:annotationRef/>
      </w:r>
      <w:r>
        <w:t>Ik mis hier het portretrecht niet in opdracht. En de relatie met de AVG.</w:t>
      </w:r>
    </w:p>
  </w:comment>
  <w:comment w:id="49" w:author="Gijsbert Kruithof" w:date="2019-11-26T12:18:00Z" w:initials="GK">
    <w:p w:rsidR="0013321C" w:rsidRDefault="0013321C">
      <w:pPr>
        <w:pStyle w:val="Tekstopmerking"/>
      </w:pPr>
      <w:r>
        <w:rPr>
          <w:rStyle w:val="Verwijzingopmerking"/>
        </w:rPr>
        <w:annotationRef/>
      </w:r>
      <w:r w:rsidR="007429BB">
        <w:t xml:space="preserve">Toegevoegd. </w:t>
      </w:r>
      <w:r w:rsidR="00F33331">
        <w:t xml:space="preserve">Tekst </w:t>
      </w:r>
      <w:r w:rsidR="007429BB">
        <w:t xml:space="preserve">is </w:t>
      </w:r>
      <w:r w:rsidR="00F33331">
        <w:t>gesplitst</w:t>
      </w:r>
    </w:p>
  </w:comment>
  <w:comment w:id="62" w:author="Schreuder, Noor" w:date="2019-11-13T16:19:00Z" w:initials="NS">
    <w:p w:rsidR="0013321C" w:rsidRDefault="0013321C">
      <w:pPr>
        <w:pStyle w:val="Tekstopmerking"/>
      </w:pPr>
      <w:r>
        <w:rPr>
          <w:rStyle w:val="Verwijzingopmerking"/>
        </w:rPr>
        <w:annotationRef/>
      </w:r>
      <w:r>
        <w:t xml:space="preserve">Ik begrijp deze zin niet helemaal. Wat wordt bedoeld hiermee? </w:t>
      </w:r>
    </w:p>
  </w:comment>
  <w:comment w:id="74" w:author="Schreuder, Noor" w:date="2019-11-13T16:22:00Z" w:initials="NS">
    <w:p w:rsidR="0013321C" w:rsidRDefault="0013321C">
      <w:pPr>
        <w:pStyle w:val="Tekstopmerking"/>
      </w:pPr>
      <w:r>
        <w:rPr>
          <w:rStyle w:val="Verwijzingopmerking"/>
        </w:rPr>
        <w:annotationRef/>
      </w:r>
      <w:r>
        <w:t>Wie worden hiermee bedoeld?</w:t>
      </w:r>
    </w:p>
  </w:comment>
  <w:comment w:id="75" w:author="Gijsbert Kruithof" w:date="2019-11-18T16:40:00Z" w:initials="GK">
    <w:p w:rsidR="0013321C" w:rsidRDefault="0013321C">
      <w:pPr>
        <w:pStyle w:val="Tekstopmerking"/>
      </w:pPr>
      <w:r>
        <w:rPr>
          <w:rStyle w:val="Verwijzingopmerking"/>
        </w:rPr>
        <w:annotationRef/>
      </w:r>
      <w:r>
        <w:t>Musea, archieven, bibliotheken, maar eventueel ook Universiteiten en sectorale instellingen zoals Beeld &amp; Geluid. Dit principe geldt breder dan alleen archiefbewaarplaatsen.</w:t>
      </w:r>
    </w:p>
  </w:comment>
  <w:comment w:id="87" w:author="Schreuder, Noor" w:date="2019-11-13T16:25:00Z" w:initials="NS">
    <w:p w:rsidR="0013321C" w:rsidRDefault="0013321C">
      <w:pPr>
        <w:pStyle w:val="Tekstopmerking"/>
      </w:pPr>
      <w:r>
        <w:rPr>
          <w:rStyle w:val="Verwijzingopmerking"/>
        </w:rPr>
        <w:annotationRef/>
      </w:r>
      <w:r>
        <w:t xml:space="preserve">Wat wordt hiermee bedoeld? </w:t>
      </w:r>
    </w:p>
  </w:comment>
  <w:comment w:id="135" w:author="Schreuder, Noor" w:date="2019-11-13T16:54:00Z" w:initials="NS">
    <w:p w:rsidR="0013321C" w:rsidRDefault="0013321C">
      <w:pPr>
        <w:pStyle w:val="Tekstopmerking"/>
      </w:pPr>
      <w:r>
        <w:rPr>
          <w:rStyle w:val="Verwijzingopmerking"/>
        </w:rPr>
        <w:annotationRef/>
      </w:r>
      <w:r>
        <w:t xml:space="preserve">Naar mijn idee is het wel of niet </w:t>
      </w:r>
      <w:proofErr w:type="spellStart"/>
      <w:r>
        <w:t>beschikbaarstellen</w:t>
      </w:r>
      <w:proofErr w:type="spellEnd"/>
      <w:r>
        <w:t xml:space="preserve"> afhankelijk van overwegingen binnen het wettelijk kader. Informatie kwetsend of normoverschrijding vinden is op zichzelf geen reden.</w:t>
      </w:r>
    </w:p>
  </w:comment>
  <w:comment w:id="136" w:author="Gijsbert Kruithof" w:date="2019-11-18T16:17:00Z" w:initials="GK">
    <w:p w:rsidR="0013321C" w:rsidRDefault="0013321C">
      <w:pPr>
        <w:pStyle w:val="Tekstopmerking"/>
      </w:pPr>
      <w:r>
        <w:rPr>
          <w:rStyle w:val="Verwijzingopmerking"/>
        </w:rPr>
        <w:annotationRef/>
      </w:r>
      <w:r>
        <w:t>Dit klopt Noor. Maar het gebeurt nu ook al. Bepaalde foto’s worden niet getoond in de NA Beeldbank. Deze regel moeten we technisch kunnen ondersteunen en dan kunnen we maar beter de reden waarom vastleggen</w:t>
      </w:r>
    </w:p>
  </w:comment>
  <w:comment w:id="157" w:author="Schreuder, Noor" w:date="2019-11-13T17:01:00Z" w:initials="NS">
    <w:p w:rsidR="0013321C" w:rsidRDefault="0013321C">
      <w:pPr>
        <w:pStyle w:val="Tekstopmerking"/>
      </w:pPr>
      <w:r>
        <w:rPr>
          <w:rStyle w:val="Verwijzingopmerking"/>
        </w:rPr>
        <w:annotationRef/>
      </w:r>
      <w:r>
        <w:t xml:space="preserve">CC is een manier om licenties vast te stellen. Niet persé makkelijker </w:t>
      </w:r>
    </w:p>
  </w:comment>
  <w:comment w:id="158" w:author="Gijsbert Kruithof" w:date="2019-11-26T13:36:00Z" w:initials="GK">
    <w:p w:rsidR="0013321C" w:rsidRDefault="0013321C">
      <w:pPr>
        <w:pStyle w:val="Tekstopmerking"/>
      </w:pPr>
      <w:r>
        <w:rPr>
          <w:rStyle w:val="Verwijzingopmerking"/>
        </w:rPr>
        <w:annotationRef/>
      </w:r>
      <w:r>
        <w:t>In het kader van Open Data moeten we al onze data van een licentie voorzien. Gebruik van een veel gebruikt licentiemodel maakt het beter uitwisselbaar</w:t>
      </w:r>
      <w:r w:rsidR="00EE6D96">
        <w:t xml:space="preserve">. Zie toevoeging hierboven over de herkenbaarheid voor de </w:t>
      </w:r>
      <w:r w:rsidR="00EE6D96">
        <w:t>gebruiker</w:t>
      </w:r>
      <w:bookmarkStart w:id="159" w:name="_GoBack"/>
      <w:bookmarkEnd w:id="159"/>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21C" w:rsidRDefault="0013321C">
      <w:r>
        <w:separator/>
      </w:r>
    </w:p>
    <w:p w:rsidR="0013321C" w:rsidRDefault="0013321C"/>
    <w:p w:rsidR="0013321C" w:rsidRDefault="0013321C"/>
  </w:endnote>
  <w:endnote w:type="continuationSeparator" w:id="0">
    <w:p w:rsidR="0013321C" w:rsidRDefault="0013321C">
      <w:r>
        <w:continuationSeparator/>
      </w:r>
    </w:p>
    <w:p w:rsidR="0013321C" w:rsidRDefault="0013321C"/>
    <w:p w:rsidR="0013321C" w:rsidRDefault="0013321C"/>
  </w:endnote>
  <w:endnote w:type="continuationNotice" w:id="1">
    <w:p w:rsidR="0013321C" w:rsidRDefault="001332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21C" w:rsidRDefault="0013321C">
    <w:pPr>
      <w:pStyle w:val="Voettekst"/>
    </w:pPr>
  </w:p>
  <w:p w:rsidR="0013321C" w:rsidRDefault="0013321C"/>
  <w:tbl>
    <w:tblPr>
      <w:tblW w:w="9900" w:type="dxa"/>
      <w:tblLayout w:type="fixed"/>
      <w:tblCellMar>
        <w:left w:w="0" w:type="dxa"/>
        <w:right w:w="0" w:type="dxa"/>
      </w:tblCellMar>
      <w:tblLook w:val="0000" w:firstRow="0" w:lastRow="0" w:firstColumn="0" w:lastColumn="0" w:noHBand="0" w:noVBand="0"/>
    </w:tblPr>
    <w:tblGrid>
      <w:gridCol w:w="7752"/>
      <w:gridCol w:w="2148"/>
    </w:tblGrid>
    <w:tr w:rsidR="0013321C">
      <w:trPr>
        <w:trHeight w:hRule="exact" w:val="240"/>
      </w:trPr>
      <w:tc>
        <w:tcPr>
          <w:tcW w:w="7752" w:type="dxa"/>
          <w:shd w:val="clear" w:color="auto" w:fill="auto"/>
        </w:tcPr>
        <w:p w:rsidR="0013321C" w:rsidRDefault="0013321C" w:rsidP="00C26079">
          <w:r>
            <w:t>VERTROUWELIJK</w:t>
          </w:r>
        </w:p>
      </w:tc>
      <w:tc>
        <w:tcPr>
          <w:tcW w:w="2148" w:type="dxa"/>
        </w:tcPr>
        <w:p w:rsidR="0013321C" w:rsidRPr="00B74DD5" w:rsidRDefault="0013321C" w:rsidP="00C26079">
          <w:pPr>
            <w:pStyle w:val="Huisstijl-Paginanummering"/>
          </w:pPr>
          <w:r w:rsidRPr="00B74DD5">
            <w:t xml:space="preserve">Pagina </w:t>
          </w:r>
          <w:r w:rsidRPr="00B74DD5">
            <w:fldChar w:fldCharType="begin"/>
          </w:r>
          <w:r w:rsidRPr="00B74DD5">
            <w:instrText xml:space="preserve"> PAGE   \* MERGEFORMAT </w:instrText>
          </w:r>
          <w:r w:rsidRPr="00B74DD5">
            <w:fldChar w:fldCharType="separate"/>
          </w:r>
          <w:r>
            <w:t>7</w:t>
          </w:r>
          <w:r w:rsidRPr="00B74DD5">
            <w:fldChar w:fldCharType="end"/>
          </w:r>
          <w:r w:rsidRPr="00B74DD5">
            <w:t xml:space="preserve"> van </w:t>
          </w:r>
          <w:fldSimple w:instr=" NUMPAGES   \* MERGEFORMAT ">
            <w:r w:rsidR="001E41CF">
              <w:t>41</w:t>
            </w:r>
          </w:fldSimple>
        </w:p>
      </w:tc>
    </w:tr>
  </w:tbl>
  <w:p w:rsidR="0013321C" w:rsidRDefault="0013321C"/>
  <w:tbl>
    <w:tblPr>
      <w:tblW w:w="7520" w:type="dxa"/>
      <w:tblLayout w:type="fixed"/>
      <w:tblCellMar>
        <w:left w:w="0" w:type="dxa"/>
        <w:right w:w="0" w:type="dxa"/>
      </w:tblCellMar>
      <w:tblLook w:val="0000" w:firstRow="0" w:lastRow="0" w:firstColumn="0" w:lastColumn="0" w:noHBand="0" w:noVBand="0"/>
    </w:tblPr>
    <w:tblGrid>
      <w:gridCol w:w="2243"/>
      <w:gridCol w:w="2313"/>
      <w:gridCol w:w="2313"/>
      <w:gridCol w:w="651"/>
    </w:tblGrid>
    <w:tr w:rsidR="0013321C" w:rsidTr="002E14E1">
      <w:trPr>
        <w:trHeight w:val="400"/>
      </w:trPr>
      <w:tc>
        <w:tcPr>
          <w:tcW w:w="7520" w:type="dxa"/>
          <w:shd w:val="clear" w:color="auto" w:fill="auto"/>
        </w:tcPr>
        <w:p w:rsidR="0013321C" w:rsidRDefault="0013321C" w:rsidP="00C26079">
          <w:ins w:id="233" w:author="1.1" w:date="2019-11-18T13:08:00Z">
            <w:r>
              <w:t>VERTROUWELIJK</w:t>
            </w:r>
          </w:ins>
        </w:p>
      </w:tc>
      <w:tc>
        <w:tcPr>
          <w:tcW w:w="7752" w:type="dxa"/>
          <w:shd w:val="clear" w:color="auto" w:fill="auto"/>
        </w:tcPr>
        <w:p w:rsidR="0013321C" w:rsidRPr="00B74DD5" w:rsidRDefault="0013321C" w:rsidP="00C26079">
          <w:pPr>
            <w:pStyle w:val="Huisstijl-Paginanummering"/>
            <w:rPr>
              <w:ins w:id="234" w:author="1.1" w:date="2019-11-18T13:08:00Z"/>
            </w:rPr>
          </w:pPr>
          <w:ins w:id="235" w:author="1.1" w:date="2019-11-18T13:08:00Z">
            <w:r w:rsidRPr="00B74DD5">
              <w:t xml:space="preserve">Pagina </w:t>
            </w:r>
            <w:r w:rsidRPr="00B74DD5">
              <w:fldChar w:fldCharType="begin"/>
            </w:r>
            <w:r w:rsidRPr="00B74DD5">
              <w:instrText xml:space="preserve"> PAGE   \* MERGEFORMAT </w:instrText>
            </w:r>
            <w:r w:rsidRPr="00B74DD5">
              <w:fldChar w:fldCharType="separate"/>
            </w:r>
            <w:r>
              <w:t>7</w:t>
            </w:r>
            <w:r w:rsidRPr="00B74DD5">
              <w:fldChar w:fldCharType="end"/>
            </w:r>
            <w:r w:rsidRPr="00B74DD5">
              <w:t xml:space="preserve"> van </w:t>
            </w:r>
            <w:r>
              <w:fldChar w:fldCharType="begin"/>
            </w:r>
            <w:r>
              <w:instrText xml:space="preserve"> NUMPAGES   \* MERGEFORMAT </w:instrText>
            </w:r>
            <w:r>
              <w:fldChar w:fldCharType="separate"/>
            </w:r>
          </w:ins>
          <w:r w:rsidR="001E41CF">
            <w:t>41</w:t>
          </w:r>
          <w:ins w:id="236" w:author="1.1" w:date="2019-11-18T13:08:00Z">
            <w:r>
              <w:fldChar w:fldCharType="end"/>
            </w:r>
          </w:ins>
        </w:p>
      </w:tc>
      <w:tc>
        <w:tcPr>
          <w:tcW w:w="7752" w:type="dxa"/>
          <w:shd w:val="clear" w:color="auto" w:fill="auto"/>
        </w:tcPr>
        <w:p w:rsidR="0013321C" w:rsidRDefault="0013321C" w:rsidP="00C26079">
          <w:pPr>
            <w:rPr>
              <w:ins w:id="237" w:author="Schreuder, Noor" w:date="2019-11-18T13:08:00Z"/>
            </w:rPr>
          </w:pPr>
          <w:ins w:id="238" w:author="Schreuder, Noor" w:date="2019-11-18T13:08:00Z">
            <w:r>
              <w:t>VERTROUWELIJK</w:t>
            </w:r>
          </w:ins>
        </w:p>
      </w:tc>
      <w:tc>
        <w:tcPr>
          <w:tcW w:w="2148" w:type="dxa"/>
        </w:tcPr>
        <w:p w:rsidR="0013321C" w:rsidRPr="00B74DD5" w:rsidRDefault="0013321C" w:rsidP="00C26079">
          <w:pPr>
            <w:pStyle w:val="Huisstijl-Paginanummering"/>
            <w:rPr>
              <w:ins w:id="239" w:author="Schreuder, Noor" w:date="2019-11-18T13:08:00Z"/>
            </w:rPr>
          </w:pPr>
          <w:ins w:id="240" w:author="Schreuder, Noor" w:date="2019-11-18T13:08:00Z">
            <w:r w:rsidRPr="00B74DD5">
              <w:t xml:space="preserve">Pagina </w:t>
            </w:r>
            <w:r w:rsidRPr="00B74DD5">
              <w:fldChar w:fldCharType="begin"/>
            </w:r>
            <w:r w:rsidRPr="00B74DD5">
              <w:instrText xml:space="preserve"> PAGE   \* MERGEFORMAT </w:instrText>
            </w:r>
            <w:r w:rsidRPr="00B74DD5">
              <w:fldChar w:fldCharType="separate"/>
            </w:r>
            <w:r>
              <w:t>7</w:t>
            </w:r>
            <w:r w:rsidRPr="00B74DD5">
              <w:fldChar w:fldCharType="end"/>
            </w:r>
            <w:r w:rsidRPr="00B74DD5">
              <w:t xml:space="preserve"> van </w:t>
            </w:r>
            <w:r>
              <w:fldChar w:fldCharType="begin"/>
            </w:r>
            <w:r>
              <w:instrText xml:space="preserve"> NUMPAGES   \* MERGEFORMAT </w:instrText>
            </w:r>
            <w:r>
              <w:fldChar w:fldCharType="separate"/>
            </w:r>
          </w:ins>
          <w:r w:rsidR="001E41CF">
            <w:t>41</w:t>
          </w:r>
          <w:ins w:id="241" w:author="Schreuder, Noor" w:date="2019-11-18T13:08:00Z">
            <w:r>
              <w:fldChar w:fldCharType="end"/>
            </w:r>
          </w:ins>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13321C" w:rsidTr="005B4F97">
      <w:trPr>
        <w:trHeight w:hRule="exact" w:val="240"/>
      </w:trPr>
      <w:tc>
        <w:tcPr>
          <w:tcW w:w="6260" w:type="dxa"/>
          <w:shd w:val="clear" w:color="auto" w:fill="auto"/>
        </w:tcPr>
        <w:p w:rsidR="0013321C" w:rsidRPr="00C12E90" w:rsidRDefault="0013321C" w:rsidP="002E14E1">
          <w:pPr>
            <w:rPr>
              <w:rStyle w:val="Huisstijl-Rubricering"/>
            </w:rPr>
          </w:pPr>
        </w:p>
      </w:tc>
      <w:tc>
        <w:tcPr>
          <w:tcW w:w="1392" w:type="dxa"/>
        </w:tcPr>
        <w:p w:rsidR="0013321C" w:rsidRPr="006B1455" w:rsidRDefault="0013321C" w:rsidP="005E54E4">
          <w:pPr>
            <w:pStyle w:val="Huisstijl-Paginanummering"/>
          </w:pPr>
          <w:r w:rsidRPr="006B1455">
            <w:t xml:space="preserve">Pagina </w:t>
          </w:r>
          <w:r w:rsidRPr="006B1455">
            <w:fldChar w:fldCharType="begin"/>
          </w:r>
          <w:r w:rsidRPr="006B1455">
            <w:instrText xml:space="preserve"> PAGE   \* MERGEFORMAT </w:instrText>
          </w:r>
          <w:r w:rsidRPr="006B1455">
            <w:fldChar w:fldCharType="separate"/>
          </w:r>
          <w:r w:rsidR="00EE6D96">
            <w:t>33</w:t>
          </w:r>
          <w:r w:rsidRPr="006B1455">
            <w:fldChar w:fldCharType="end"/>
          </w:r>
          <w:r w:rsidRPr="006B1455">
            <w:t xml:space="preserve"> van </w:t>
          </w:r>
          <w:fldSimple w:instr=" NUMPAGES   \* MERGEFORMAT ">
            <w:r w:rsidR="00EE6D96">
              <w:t>41</w:t>
            </w:r>
          </w:fldSimple>
        </w:p>
      </w:tc>
    </w:tr>
  </w:tbl>
  <w:p w:rsidR="0013321C" w:rsidRPr="00BC3B53" w:rsidRDefault="0013321C" w:rsidP="00B74DD5">
    <w:pPr>
      <w:spacing w:line="240"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21C" w:rsidRPr="00BC3B53" w:rsidRDefault="0013321C" w:rsidP="0039744C">
    <w:pPr>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21C" w:rsidRPr="00B35331" w:rsidRDefault="0013321C" w:rsidP="00B35331">
      <w:pPr>
        <w:pStyle w:val="Voettekst"/>
      </w:pPr>
    </w:p>
  </w:footnote>
  <w:footnote w:type="continuationSeparator" w:id="0">
    <w:p w:rsidR="0013321C" w:rsidRDefault="0013321C">
      <w:r>
        <w:continuationSeparator/>
      </w:r>
    </w:p>
    <w:p w:rsidR="0013321C" w:rsidRDefault="0013321C"/>
    <w:p w:rsidR="0013321C" w:rsidRDefault="0013321C"/>
  </w:footnote>
  <w:footnote w:type="continuationNotice" w:id="1">
    <w:p w:rsidR="0013321C" w:rsidRDefault="0013321C">
      <w:pPr>
        <w:spacing w:line="240" w:lineRule="auto"/>
      </w:pPr>
    </w:p>
  </w:footnote>
  <w:footnote w:id="2">
    <w:p w:rsidR="0013321C" w:rsidRDefault="0013321C">
      <w:pPr>
        <w:pStyle w:val="Voetnoottekst"/>
      </w:pPr>
      <w:r>
        <w:rPr>
          <w:rStyle w:val="Voetnootmarkering"/>
        </w:rPr>
        <w:footnoteRef/>
      </w:r>
      <w:r>
        <w:t xml:space="preserve"> Er is geen rekening gehouden met toekomstige wetgeving, zoals de herziening van de Archiefwet en het auteursrecht en de invoering van de Wet Open Overheid (</w:t>
      </w:r>
      <w:proofErr w:type="spellStart"/>
      <w:r>
        <w:t>Woo</w:t>
      </w:r>
      <w:proofErr w:type="spellEnd"/>
      <w:r>
        <w:t>). Er wordt in dit stuk ook geen rekening gehouden met WOB. Het onderscheid  tussen actieve en passieve openbaarheid dat vaak wordt gebruikt bij de WOB is niet van toepassing voor overgebracht archief.</w:t>
      </w:r>
    </w:p>
  </w:footnote>
  <w:footnote w:id="3">
    <w:p w:rsidR="0013321C" w:rsidRDefault="0013321C">
      <w:pPr>
        <w:pStyle w:val="Voetnoottekst"/>
      </w:pPr>
      <w:r>
        <w:rPr>
          <w:rStyle w:val="Voetnootmarkering"/>
        </w:rPr>
        <w:footnoteRef/>
      </w:r>
      <w:r>
        <w:t xml:space="preserve"> Archiefwet 1995, artikel 14.</w:t>
      </w:r>
    </w:p>
  </w:footnote>
  <w:footnote w:id="4">
    <w:p w:rsidR="0013321C" w:rsidRDefault="0013321C" w:rsidP="00083A9C">
      <w:pPr>
        <w:pStyle w:val="Voetnoottekst"/>
      </w:pPr>
      <w:r>
        <w:rPr>
          <w:rStyle w:val="Voetnootmarkering"/>
        </w:rPr>
        <w:footnoteRef/>
      </w:r>
      <w:r>
        <w:t xml:space="preserve"> Idem, artikel 15 lid 1.</w:t>
      </w:r>
    </w:p>
  </w:footnote>
  <w:footnote w:id="5">
    <w:p w:rsidR="0013321C" w:rsidRDefault="0013321C" w:rsidP="00083A9C">
      <w:pPr>
        <w:pStyle w:val="Voetnoottekst"/>
      </w:pPr>
      <w:r>
        <w:rPr>
          <w:rStyle w:val="Voetnootmarkering"/>
        </w:rPr>
        <w:footnoteRef/>
      </w:r>
      <w:r>
        <w:t xml:space="preserve"> Idem, lid 2.</w:t>
      </w:r>
    </w:p>
  </w:footnote>
  <w:footnote w:id="6">
    <w:p w:rsidR="0013321C" w:rsidRDefault="0013321C" w:rsidP="00083A9C">
      <w:pPr>
        <w:pStyle w:val="Voetnoottekst"/>
      </w:pPr>
      <w:r>
        <w:rPr>
          <w:rStyle w:val="Voetnootmarkering"/>
        </w:rPr>
        <w:footnoteRef/>
      </w:r>
      <w:r>
        <w:t xml:space="preserve"> Idem, lid 4.</w:t>
      </w:r>
    </w:p>
  </w:footnote>
  <w:footnote w:id="7">
    <w:p w:rsidR="0013321C" w:rsidRDefault="0013321C" w:rsidP="00083A9C">
      <w:pPr>
        <w:pStyle w:val="Voetnoottekst"/>
      </w:pPr>
      <w:r>
        <w:rPr>
          <w:rStyle w:val="Voetnootmarkering"/>
        </w:rPr>
        <w:footnoteRef/>
      </w:r>
      <w:r>
        <w:t xml:space="preserve"> Idem, lid 6.</w:t>
      </w:r>
    </w:p>
  </w:footnote>
  <w:footnote w:id="8">
    <w:p w:rsidR="0013321C" w:rsidRDefault="0013321C" w:rsidP="002018ED">
      <w:pPr>
        <w:pStyle w:val="Voetnoottekst"/>
      </w:pPr>
      <w:r>
        <w:rPr>
          <w:rStyle w:val="Voetnootmarkering"/>
        </w:rPr>
        <w:footnoteRef/>
      </w:r>
      <w:r>
        <w:t xml:space="preserve"> Idem, artikel 15a.</w:t>
      </w:r>
    </w:p>
  </w:footnote>
  <w:footnote w:id="9">
    <w:p w:rsidR="0013321C" w:rsidRDefault="0013321C" w:rsidP="002018ED">
      <w:pPr>
        <w:pStyle w:val="Voetnoottekst"/>
      </w:pPr>
      <w:r>
        <w:rPr>
          <w:rStyle w:val="Voetnootmarkering"/>
        </w:rPr>
        <w:footnoteRef/>
      </w:r>
      <w:r>
        <w:t xml:space="preserve"> Archiefwet, artikel 15 lid 3.</w:t>
      </w:r>
    </w:p>
  </w:footnote>
  <w:footnote w:id="10">
    <w:p w:rsidR="0013321C" w:rsidRDefault="0013321C" w:rsidP="002018ED">
      <w:pPr>
        <w:pStyle w:val="Voetnoottekst"/>
      </w:pPr>
      <w:r>
        <w:rPr>
          <w:rStyle w:val="Voetnootmarkering"/>
        </w:rPr>
        <w:footnoteRef/>
      </w:r>
      <w:r>
        <w:t xml:space="preserve"> Idem, artikel 15 lid 5.</w:t>
      </w:r>
    </w:p>
  </w:footnote>
  <w:footnote w:id="11">
    <w:p w:rsidR="0013321C" w:rsidRDefault="0013321C">
      <w:pPr>
        <w:pStyle w:val="Voetnoottekst"/>
      </w:pPr>
      <w:r>
        <w:rPr>
          <w:rStyle w:val="Voetnootmarkering"/>
        </w:rPr>
        <w:footnoteRef/>
      </w:r>
      <w:r>
        <w:t xml:space="preserve"> Idem, artikel 16 lid 2.</w:t>
      </w:r>
    </w:p>
  </w:footnote>
  <w:footnote w:id="12">
    <w:p w:rsidR="0013321C" w:rsidRDefault="0013321C">
      <w:pPr>
        <w:pStyle w:val="Voetnoottekst"/>
      </w:pPr>
      <w:r>
        <w:rPr>
          <w:rStyle w:val="Voetnootmarkering"/>
        </w:rPr>
        <w:footnoteRef/>
      </w:r>
      <w:r>
        <w:t xml:space="preserve"> Idem, artikel 2a. De juridische interpretatie hiervan is dat dit alleen van toepassing is als de archiefbescheiden onder de AVG vallen. Zie daarvoor 2.1.2.</w:t>
      </w:r>
    </w:p>
  </w:footnote>
  <w:footnote w:id="13">
    <w:p w:rsidR="0013321C" w:rsidRDefault="0013321C">
      <w:pPr>
        <w:pStyle w:val="Voetnoottekst"/>
      </w:pPr>
      <w:r>
        <w:rPr>
          <w:rStyle w:val="Voetnootmarkering"/>
        </w:rPr>
        <w:footnoteRef/>
      </w:r>
      <w:r>
        <w:t xml:space="preserve"> Algemene Verordening Gegevensbescherming, artikel 2, lid 1, voor de gehanteerde definities zie artikel 4.</w:t>
      </w:r>
    </w:p>
  </w:footnote>
  <w:footnote w:id="14">
    <w:p w:rsidR="0013321C" w:rsidRDefault="0013321C">
      <w:pPr>
        <w:pStyle w:val="Voetnoottekst"/>
      </w:pPr>
      <w:r>
        <w:rPr>
          <w:rStyle w:val="Voetnootmarkering"/>
        </w:rPr>
        <w:footnoteRef/>
      </w:r>
      <w:r>
        <w:t xml:space="preserve"> Idem, art. 89 lid 1.</w:t>
      </w:r>
    </w:p>
  </w:footnote>
  <w:footnote w:id="15">
    <w:p w:rsidR="0013321C" w:rsidRDefault="0013321C">
      <w:pPr>
        <w:pStyle w:val="Voetnoottekst"/>
      </w:pPr>
      <w:r>
        <w:rPr>
          <w:rStyle w:val="Voetnootmarkering"/>
        </w:rPr>
        <w:footnoteRef/>
      </w:r>
      <w:r>
        <w:t xml:space="preserve"> Dit is een opvatting binnen het Nederlandse archiefveld. De </w:t>
      </w:r>
      <w:proofErr w:type="spellStart"/>
      <w:r w:rsidRPr="00890C7D">
        <w:t>G</w:t>
      </w:r>
      <w:r>
        <w:t>uidance</w:t>
      </w:r>
      <w:proofErr w:type="spellEnd"/>
      <w:r>
        <w:t xml:space="preserve"> on data </w:t>
      </w:r>
      <w:proofErr w:type="spellStart"/>
      <w:r>
        <w:t>protection</w:t>
      </w:r>
      <w:proofErr w:type="spellEnd"/>
      <w:r>
        <w:t xml:space="preserve"> </w:t>
      </w:r>
      <w:proofErr w:type="spellStart"/>
      <w:r>
        <w:t>for</w:t>
      </w:r>
      <w:proofErr w:type="spellEnd"/>
      <w:r>
        <w:t xml:space="preserve"> </w:t>
      </w:r>
      <w:proofErr w:type="spellStart"/>
      <w:r>
        <w:t>archive</w:t>
      </w:r>
      <w:proofErr w:type="spellEnd"/>
      <w:r>
        <w:t xml:space="preserve"> services van de European </w:t>
      </w:r>
      <w:proofErr w:type="spellStart"/>
      <w:r>
        <w:t>Archives</w:t>
      </w:r>
      <w:proofErr w:type="spellEnd"/>
      <w:r>
        <w:t xml:space="preserve"> Group uit oktober 2018 zegt dat we erop mogen vertrouwen dat de nationale wetgeving volstaat, waarmee 75 jaar de maximale beperkingstermijn zou zijn.</w:t>
      </w:r>
    </w:p>
  </w:footnote>
  <w:footnote w:id="16">
    <w:p w:rsidR="0013321C" w:rsidRDefault="0013321C">
      <w:pPr>
        <w:pStyle w:val="Voetnoottekst"/>
      </w:pPr>
      <w:r>
        <w:rPr>
          <w:rStyle w:val="Voetnootmarkering"/>
        </w:rPr>
        <w:footnoteRef/>
      </w:r>
      <w:r>
        <w:t xml:space="preserve"> Archiefwet art. 17 lid 1 en art. 14</w:t>
      </w:r>
    </w:p>
  </w:footnote>
  <w:footnote w:id="17">
    <w:p w:rsidR="0013321C" w:rsidRPr="00621239" w:rsidDel="00FF0C87" w:rsidRDefault="0013321C">
      <w:pPr>
        <w:pStyle w:val="Voetnoottekst"/>
        <w:rPr>
          <w:del w:id="25" w:author="Gijsbert Kruithof" w:date="2019-11-18T13:37:00Z"/>
          <w:lang w:val="en-US"/>
        </w:rPr>
      </w:pPr>
      <w:del w:id="26" w:author="Gijsbert Kruithof" w:date="2019-11-18T13:37:00Z">
        <w:r w:rsidDel="00FF0C87">
          <w:rPr>
            <w:rStyle w:val="Voetnootmarkering"/>
          </w:rPr>
          <w:footnoteRef/>
        </w:r>
        <w:r w:rsidRPr="00621239" w:rsidDel="00FF0C87">
          <w:rPr>
            <w:lang w:val="en-US"/>
          </w:rPr>
          <w:delText xml:space="preserve"> AVG, art. 25</w:delText>
        </w:r>
      </w:del>
    </w:p>
  </w:footnote>
  <w:footnote w:id="18">
    <w:p w:rsidR="0013321C" w:rsidRPr="00621239" w:rsidRDefault="0013321C">
      <w:pPr>
        <w:pStyle w:val="Voetnoottekst"/>
        <w:rPr>
          <w:lang w:val="en-US"/>
        </w:rPr>
      </w:pPr>
      <w:r>
        <w:rPr>
          <w:rStyle w:val="Voetnootmarkering"/>
        </w:rPr>
        <w:footnoteRef/>
      </w:r>
      <w:r w:rsidRPr="00621239">
        <w:rPr>
          <w:lang w:val="en-US"/>
        </w:rPr>
        <w:t xml:space="preserve"> </w:t>
      </w:r>
      <w:proofErr w:type="spellStart"/>
      <w:r w:rsidRPr="00621239">
        <w:rPr>
          <w:lang w:val="en-US"/>
        </w:rPr>
        <w:t>Archiefwet</w:t>
      </w:r>
      <w:proofErr w:type="spellEnd"/>
      <w:r w:rsidRPr="00621239">
        <w:rPr>
          <w:lang w:val="en-US"/>
        </w:rPr>
        <w:t xml:space="preserve"> art. 2a.</w:t>
      </w:r>
    </w:p>
  </w:footnote>
  <w:footnote w:id="19">
    <w:p w:rsidR="0013321C" w:rsidRDefault="0013321C">
      <w:pPr>
        <w:pStyle w:val="Voetnoottekst"/>
      </w:pPr>
      <w:r>
        <w:rPr>
          <w:rStyle w:val="Voetnootmarkering"/>
        </w:rPr>
        <w:footnoteRef/>
      </w:r>
      <w:r>
        <w:t xml:space="preserve"> Zie AVG, art. 22 voor een complete lijst van uitzonderingsmogelijkheden</w:t>
      </w:r>
    </w:p>
  </w:footnote>
  <w:footnote w:id="20">
    <w:p w:rsidR="0013321C" w:rsidRDefault="0013321C">
      <w:pPr>
        <w:pStyle w:val="Voetnoottekst"/>
      </w:pPr>
      <w:r>
        <w:rPr>
          <w:rStyle w:val="Voetnootmarkering"/>
        </w:rPr>
        <w:footnoteRef/>
      </w:r>
      <w:r>
        <w:t xml:space="preserve"> Persoonlijkheidsrechten worden ook wel morele rechten genoemd en vertegenwoordigen het recht van de maker op naamsvermelding en verzet tegen verminking of misbruik</w:t>
      </w:r>
    </w:p>
  </w:footnote>
  <w:footnote w:id="21">
    <w:p w:rsidR="0013321C" w:rsidRDefault="0013321C">
      <w:pPr>
        <w:pStyle w:val="Voetnoottekst"/>
      </w:pPr>
      <w:r>
        <w:rPr>
          <w:rStyle w:val="Voetnootmarkering"/>
        </w:rPr>
        <w:footnoteRef/>
      </w:r>
      <w:r>
        <w:t xml:space="preserve"> Met uitzondering van het recht van verzet tegen verminking.</w:t>
      </w:r>
    </w:p>
  </w:footnote>
  <w:footnote w:id="22">
    <w:p w:rsidR="0013321C" w:rsidRDefault="0013321C" w:rsidP="006B16F4">
      <w:pPr>
        <w:pStyle w:val="Voetnoottekst"/>
      </w:pPr>
      <w:r>
        <w:rPr>
          <w:rStyle w:val="Voetnootmarkering"/>
        </w:rPr>
        <w:footnoteRef/>
      </w:r>
      <w:r>
        <w:t xml:space="preserve"> Onder openbaarmaking wordt verstaan het ter beschikking komen van het publiek.</w:t>
      </w:r>
    </w:p>
  </w:footnote>
  <w:footnote w:id="23">
    <w:p w:rsidR="0013321C" w:rsidRDefault="0013321C">
      <w:pPr>
        <w:pStyle w:val="Voetnoottekst"/>
      </w:pPr>
      <w:r>
        <w:rPr>
          <w:rStyle w:val="Voetnootmarkering"/>
        </w:rPr>
        <w:footnoteRef/>
      </w:r>
      <w:r>
        <w:t xml:space="preserve"> Te rekenen vanaf 1 januari van het jaar volgend op het overlijden</w:t>
      </w:r>
    </w:p>
  </w:footnote>
  <w:footnote w:id="24">
    <w:p w:rsidR="0013321C" w:rsidRDefault="0013321C">
      <w:pPr>
        <w:pStyle w:val="Voetnoottekst"/>
      </w:pPr>
      <w:r>
        <w:rPr>
          <w:rStyle w:val="Voetnootmarkering"/>
        </w:rPr>
        <w:footnoteRef/>
      </w:r>
      <w:r>
        <w:t xml:space="preserve"> Zie 2.2.1</w:t>
      </w:r>
    </w:p>
  </w:footnote>
  <w:footnote w:id="25">
    <w:p w:rsidR="0013321C" w:rsidRDefault="0013321C">
      <w:pPr>
        <w:pStyle w:val="Voetnoottekst"/>
      </w:pPr>
      <w:r>
        <w:rPr>
          <w:rStyle w:val="Voetnootmarkering"/>
        </w:rPr>
        <w:footnoteRef/>
      </w:r>
      <w:r>
        <w:t xml:space="preserve"> </w:t>
      </w:r>
      <w:proofErr w:type="spellStart"/>
      <w:r>
        <w:t>Aw</w:t>
      </w:r>
      <w:proofErr w:type="spellEnd"/>
      <w:r>
        <w:t>, artikel 15h.</w:t>
      </w:r>
    </w:p>
  </w:footnote>
  <w:footnote w:id="26">
    <w:p w:rsidR="0013321C" w:rsidRDefault="0013321C">
      <w:pPr>
        <w:pStyle w:val="Voetnoottekst"/>
      </w:pPr>
      <w:r>
        <w:rPr>
          <w:rStyle w:val="Voetnootmarkering"/>
        </w:rPr>
        <w:footnoteRef/>
      </w:r>
      <w:r>
        <w:t xml:space="preserve"> Richtlijn </w:t>
      </w:r>
      <w:r w:rsidRPr="004316E9">
        <w:t>2012/28/EU</w:t>
      </w:r>
    </w:p>
  </w:footnote>
  <w:footnote w:id="27">
    <w:p w:rsidR="0013321C" w:rsidRDefault="0013321C">
      <w:pPr>
        <w:pStyle w:val="Voetnoottekst"/>
      </w:pPr>
      <w:r>
        <w:rPr>
          <w:rStyle w:val="Voetnootmarkering"/>
        </w:rPr>
        <w:footnoteRef/>
      </w:r>
      <w:r>
        <w:t xml:space="preserve"> </w:t>
      </w:r>
      <w:proofErr w:type="spellStart"/>
      <w:r>
        <w:t>Aw</w:t>
      </w:r>
      <w:proofErr w:type="spellEnd"/>
      <w:r>
        <w:t>, artikel 11.</w:t>
      </w:r>
    </w:p>
  </w:footnote>
  <w:footnote w:id="28">
    <w:p w:rsidR="0013321C" w:rsidRDefault="0013321C">
      <w:pPr>
        <w:pStyle w:val="Voetnoottekst"/>
      </w:pPr>
      <w:r>
        <w:rPr>
          <w:rStyle w:val="Voetnootmarkering"/>
        </w:rPr>
        <w:footnoteRef/>
      </w:r>
      <w:r>
        <w:t xml:space="preserve"> Registratie in de </w:t>
      </w:r>
      <w:proofErr w:type="spellStart"/>
      <w:r>
        <w:t>Orphan</w:t>
      </w:r>
      <w:proofErr w:type="spellEnd"/>
      <w:r>
        <w:t xml:space="preserve"> Works Database is vereist (</w:t>
      </w:r>
      <w:r w:rsidRPr="0097217B">
        <w:t>https://euipo.europa.eu/orphanworks/</w:t>
      </w:r>
      <w:r>
        <w:t>)</w:t>
      </w:r>
    </w:p>
  </w:footnote>
  <w:footnote w:id="29">
    <w:p w:rsidR="0013321C" w:rsidRDefault="0013321C">
      <w:pPr>
        <w:pStyle w:val="Voetnoottekst"/>
      </w:pPr>
      <w:r>
        <w:rPr>
          <w:rStyle w:val="Voetnootmarkering"/>
        </w:rPr>
        <w:footnoteRef/>
      </w:r>
      <w:r>
        <w:t xml:space="preserve"> Te denken valt aan een film waarin een muziekopname ten gehore wordt gebracht.</w:t>
      </w:r>
    </w:p>
  </w:footnote>
  <w:footnote w:id="30">
    <w:p w:rsidR="0013321C" w:rsidRDefault="0013321C">
      <w:pPr>
        <w:pStyle w:val="Voetnoottekst"/>
      </w:pPr>
      <w:r>
        <w:rPr>
          <w:rStyle w:val="Voetnootmarkering"/>
        </w:rPr>
        <w:footnoteRef/>
      </w:r>
      <w:r>
        <w:t xml:space="preserve"> </w:t>
      </w:r>
      <w:proofErr w:type="spellStart"/>
      <w:r>
        <w:t>Aw</w:t>
      </w:r>
      <w:proofErr w:type="spellEnd"/>
      <w:r>
        <w:t>, artikel 16b.</w:t>
      </w:r>
    </w:p>
  </w:footnote>
  <w:footnote w:id="31">
    <w:p w:rsidR="0013321C" w:rsidRDefault="0013321C">
      <w:pPr>
        <w:pStyle w:val="Voetnoottekst"/>
      </w:pPr>
      <w:r>
        <w:rPr>
          <w:rStyle w:val="Voetnootmarkering"/>
        </w:rPr>
        <w:footnoteRef/>
      </w:r>
      <w:r>
        <w:t xml:space="preserve"> Waaronder: musici, acteurs, toneelspelers, regisseurs, producenten</w:t>
      </w:r>
    </w:p>
  </w:footnote>
  <w:footnote w:id="32">
    <w:p w:rsidR="0013321C" w:rsidRPr="007429BB" w:rsidRDefault="0013321C" w:rsidP="00C57380">
      <w:pPr>
        <w:pStyle w:val="Tekstopmerking"/>
        <w:rPr>
          <w:sz w:val="13"/>
          <w:szCs w:val="13"/>
        </w:rPr>
      </w:pPr>
      <w:r>
        <w:rPr>
          <w:rStyle w:val="Voetnootmarkering"/>
        </w:rPr>
        <w:footnoteRef/>
      </w:r>
      <w:r>
        <w:t xml:space="preserve"> </w:t>
      </w:r>
      <w:r w:rsidRPr="007429BB">
        <w:rPr>
          <w:sz w:val="13"/>
          <w:szCs w:val="13"/>
        </w:rPr>
        <w:t>De standaard is 50 jaar na creatie/publicatie (</w:t>
      </w:r>
      <w:proofErr w:type="spellStart"/>
      <w:r w:rsidRPr="007429BB">
        <w:rPr>
          <w:sz w:val="13"/>
          <w:szCs w:val="13"/>
        </w:rPr>
        <w:t>WnR</w:t>
      </w:r>
      <w:proofErr w:type="spellEnd"/>
      <w:r w:rsidRPr="007429BB">
        <w:rPr>
          <w:sz w:val="13"/>
          <w:szCs w:val="13"/>
        </w:rPr>
        <w:t xml:space="preserve"> artikel 12.1 en 12.2). Producenten van fonogrammen krijgen 70 jaar na publicatie/creatie (</w:t>
      </w:r>
      <w:proofErr w:type="spellStart"/>
      <w:r w:rsidRPr="007429BB">
        <w:rPr>
          <w:sz w:val="13"/>
          <w:szCs w:val="13"/>
        </w:rPr>
        <w:t>WnR</w:t>
      </w:r>
      <w:proofErr w:type="spellEnd"/>
      <w:r w:rsidRPr="007429BB">
        <w:rPr>
          <w:sz w:val="13"/>
          <w:szCs w:val="13"/>
        </w:rPr>
        <w:t>, artikel 12.4). Producenten van film krijgen ook 70 jaar na creatie/publicatie (AW, Hoofdstuk V. Bijzondere bepalingen betreffende filmwerken)</w:t>
      </w:r>
    </w:p>
    <w:p w:rsidR="0013321C" w:rsidRDefault="0013321C">
      <w:pPr>
        <w:pStyle w:val="Voetnoottekst"/>
      </w:pPr>
    </w:p>
  </w:footnote>
  <w:footnote w:id="33">
    <w:p w:rsidR="0013321C" w:rsidRPr="00A843E5" w:rsidRDefault="0013321C" w:rsidP="007A1880">
      <w:pPr>
        <w:pStyle w:val="Voetnoottekst"/>
        <w:rPr>
          <w:lang w:val="en-US"/>
        </w:rPr>
      </w:pPr>
      <w:r>
        <w:rPr>
          <w:rStyle w:val="Voetnootmarkering"/>
        </w:rPr>
        <w:footnoteRef/>
      </w:r>
      <w:r w:rsidRPr="00A843E5">
        <w:rPr>
          <w:lang w:val="en-US"/>
        </w:rPr>
        <w:t xml:space="preserve"> </w:t>
      </w:r>
      <w:proofErr w:type="spellStart"/>
      <w:r w:rsidRPr="00A843E5">
        <w:rPr>
          <w:lang w:val="en-US"/>
        </w:rPr>
        <w:t>Archiefwet</w:t>
      </w:r>
      <w:proofErr w:type="spellEnd"/>
      <w:r w:rsidRPr="00A843E5">
        <w:rPr>
          <w:lang w:val="en-US"/>
        </w:rPr>
        <w:t xml:space="preserve">, </w:t>
      </w:r>
      <w:proofErr w:type="spellStart"/>
      <w:r w:rsidRPr="00A843E5">
        <w:rPr>
          <w:lang w:val="en-US"/>
        </w:rPr>
        <w:t>artikel</w:t>
      </w:r>
      <w:proofErr w:type="spellEnd"/>
      <w:r w:rsidRPr="00A843E5">
        <w:rPr>
          <w:lang w:val="en-US"/>
        </w:rPr>
        <w:t xml:space="preserve"> 2b.</w:t>
      </w:r>
    </w:p>
  </w:footnote>
  <w:footnote w:id="34">
    <w:p w:rsidR="0013321C" w:rsidRPr="00A843E5" w:rsidRDefault="0013321C">
      <w:pPr>
        <w:pStyle w:val="Voetnoottekst"/>
        <w:rPr>
          <w:lang w:val="en-US"/>
        </w:rPr>
      </w:pPr>
      <w:r>
        <w:rPr>
          <w:rStyle w:val="Voetnootmarkering"/>
        </w:rPr>
        <w:footnoteRef/>
      </w:r>
      <w:r w:rsidRPr="00A843E5">
        <w:rPr>
          <w:lang w:val="en-US"/>
        </w:rPr>
        <w:t xml:space="preserve"> Public Domain Mark (PDM)</w:t>
      </w:r>
    </w:p>
  </w:footnote>
  <w:footnote w:id="35">
    <w:p w:rsidR="0013321C" w:rsidRDefault="0013321C">
      <w:pPr>
        <w:pStyle w:val="Voetnoottekst"/>
      </w:pPr>
      <w:r>
        <w:rPr>
          <w:rStyle w:val="Voetnootmarkering"/>
        </w:rPr>
        <w:footnoteRef/>
      </w:r>
      <w:r>
        <w:t xml:space="preserve"> MARA, B3, p. 70</w:t>
      </w:r>
    </w:p>
  </w:footnote>
  <w:footnote w:id="36">
    <w:p w:rsidR="0013321C" w:rsidRDefault="0013321C" w:rsidP="00C4566B">
      <w:pPr>
        <w:pStyle w:val="Voetnoottekst"/>
      </w:pPr>
      <w:r>
        <w:rPr>
          <w:rStyle w:val="Voetnootmarkering"/>
        </w:rPr>
        <w:footnoteRef/>
      </w:r>
      <w:r>
        <w:t xml:space="preserve"> Juridische wegwijzer archieven en musea online (2006)</w:t>
      </w:r>
    </w:p>
  </w:footnote>
  <w:footnote w:id="37">
    <w:p w:rsidR="0013321C" w:rsidRDefault="0013321C" w:rsidP="00C4566B">
      <w:pPr>
        <w:pStyle w:val="Voetnoottekst"/>
        <w:ind w:left="0" w:firstLine="0"/>
      </w:pPr>
      <w:r>
        <w:rPr>
          <w:rStyle w:val="Voetnootmarkering"/>
        </w:rPr>
        <w:footnoteRef/>
      </w:r>
      <w:r>
        <w:t xml:space="preserve"> </w:t>
      </w:r>
      <w:hyperlink r:id="rId1" w:history="1">
        <w:r w:rsidRPr="00183307">
          <w:rPr>
            <w:rStyle w:val="Hyperlink"/>
          </w:rPr>
          <w:t xml:space="preserve">Lauwers, M, &amp; Maartje Hülsenbeck, M. (2017). Auteursrecht. Netherlands </w:t>
        </w:r>
        <w:proofErr w:type="spellStart"/>
        <w:r w:rsidRPr="00183307">
          <w:rPr>
            <w:rStyle w:val="Hyperlink"/>
          </w:rPr>
          <w:t>Institute</w:t>
        </w:r>
        <w:proofErr w:type="spellEnd"/>
        <w:r w:rsidRPr="00183307">
          <w:rPr>
            <w:rStyle w:val="Hyperlink"/>
          </w:rPr>
          <w:t xml:space="preserve"> </w:t>
        </w:r>
        <w:proofErr w:type="spellStart"/>
        <w:r w:rsidRPr="00183307">
          <w:rPr>
            <w:rStyle w:val="Hyperlink"/>
          </w:rPr>
          <w:t>for</w:t>
        </w:r>
        <w:proofErr w:type="spellEnd"/>
        <w:r w:rsidRPr="00183307">
          <w:rPr>
            <w:rStyle w:val="Hyperlink"/>
          </w:rPr>
          <w:t xml:space="preserve"> Sound </w:t>
        </w:r>
        <w:proofErr w:type="spellStart"/>
        <w:r w:rsidRPr="00183307">
          <w:rPr>
            <w:rStyle w:val="Hyperlink"/>
          </w:rPr>
          <w:t>and</w:t>
        </w:r>
        <w:proofErr w:type="spellEnd"/>
        <w:r w:rsidRPr="00183307">
          <w:rPr>
            <w:rStyle w:val="Hyperlink"/>
          </w:rPr>
          <w:t xml:space="preserve"> </w:t>
        </w:r>
        <w:proofErr w:type="spellStart"/>
        <w:r w:rsidRPr="00183307">
          <w:rPr>
            <w:rStyle w:val="Hyperlink"/>
          </w:rPr>
          <w:t>Vision</w:t>
        </w:r>
        <w:proofErr w:type="spellEnd"/>
      </w:hyperlink>
    </w:p>
  </w:footnote>
  <w:footnote w:id="38">
    <w:p w:rsidR="0013321C" w:rsidRDefault="0013321C" w:rsidP="00B43E8A">
      <w:pPr>
        <w:pStyle w:val="Voetnoottekst"/>
      </w:pPr>
      <w:r>
        <w:rPr>
          <w:rStyle w:val="Voetnootmarkering"/>
        </w:rPr>
        <w:footnoteRef/>
      </w:r>
      <w:r>
        <w:t xml:space="preserve"> TMLO en Toepassingsprofiel Rijk zijn verbijzonderingen van de ISO 23081.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21C" w:rsidRDefault="0013321C">
    <w:pPr>
      <w:pStyle w:val="Koptekst"/>
    </w:pPr>
  </w:p>
  <w:p w:rsidR="0013321C" w:rsidRDefault="0013321C"/>
  <w:p w:rsidR="0013321C" w:rsidRDefault="0013321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21C" w:rsidRDefault="0013321C" w:rsidP="000D7BB7">
    <w:pPr>
      <w:pStyle w:val="Koptekst"/>
      <w:rPr>
        <w:rFonts w:cs="Verdana-Bold"/>
        <w:b/>
        <w:bCs/>
        <w:smallCaps/>
        <w:szCs w:val="18"/>
      </w:rPr>
    </w:pPr>
  </w:p>
  <w:tbl>
    <w:tblPr>
      <w:tblW w:w="7520" w:type="dxa"/>
      <w:tblLayout w:type="fixed"/>
      <w:tblCellMar>
        <w:left w:w="0" w:type="dxa"/>
        <w:right w:w="0" w:type="dxa"/>
      </w:tblCellMar>
      <w:tblLook w:val="0000" w:firstRow="0" w:lastRow="0" w:firstColumn="0" w:lastColumn="0" w:noHBand="0" w:noVBand="0"/>
    </w:tblPr>
    <w:tblGrid>
      <w:gridCol w:w="7520"/>
    </w:tblGrid>
    <w:tr w:rsidR="0013321C" w:rsidRPr="00275984" w:rsidTr="002E14E1">
      <w:trPr>
        <w:trHeight w:val="400"/>
      </w:trPr>
      <w:tc>
        <w:tcPr>
          <w:tcW w:w="7520" w:type="dxa"/>
          <w:shd w:val="clear" w:color="auto" w:fill="auto"/>
        </w:tcPr>
        <w:p w:rsidR="0013321C" w:rsidRPr="002E14E1" w:rsidRDefault="0013321C" w:rsidP="00CC10DE">
          <w:pPr>
            <w:adjustRightInd w:val="0"/>
            <w:spacing w:line="180" w:lineRule="exact"/>
            <w:rPr>
              <w:sz w:val="13"/>
            </w:rPr>
          </w:pPr>
          <w:r>
            <w:rPr>
              <w:rStyle w:val="Huisstijl-Koptekst"/>
            </w:rPr>
            <w:t>Revisie | Generieke rechten beschrijving | 1 november 2019</w:t>
          </w:r>
        </w:p>
      </w:tc>
    </w:tr>
  </w:tbl>
  <w:p w:rsidR="0013321C" w:rsidRDefault="0013321C" w:rsidP="000D7BB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120" w:type="dxa"/>
      <w:tblLayout w:type="fixed"/>
      <w:tblCellMar>
        <w:left w:w="0" w:type="dxa"/>
        <w:right w:w="0" w:type="dxa"/>
      </w:tblCellMar>
      <w:tblLook w:val="0000" w:firstRow="0" w:lastRow="0" w:firstColumn="0" w:lastColumn="0" w:noHBand="0" w:noVBand="0"/>
    </w:tblPr>
    <w:tblGrid>
      <w:gridCol w:w="737"/>
      <w:gridCol w:w="5383"/>
    </w:tblGrid>
    <w:tr w:rsidR="0013321C">
      <w:trPr>
        <w:trHeight w:val="2636"/>
      </w:trPr>
      <w:tc>
        <w:tcPr>
          <w:tcW w:w="737" w:type="dxa"/>
          <w:shd w:val="clear" w:color="auto" w:fill="auto"/>
        </w:tcPr>
        <w:p w:rsidR="0013321C" w:rsidRDefault="0013321C" w:rsidP="00B62973">
          <w:pPr>
            <w:framePr w:w="6340" w:h="2750" w:hRule="exact" w:hSpace="180" w:wrap="around" w:vAnchor="page" w:hAnchor="text" w:x="2184" w:y="-138"/>
          </w:pPr>
        </w:p>
        <w:p w:rsidR="0013321C" w:rsidRDefault="0013321C" w:rsidP="00EF05E0">
          <w:pPr>
            <w:framePr w:w="6340" w:h="2750" w:hRule="exact" w:hSpace="180" w:wrap="around" w:vAnchor="page" w:hAnchor="text" w:x="2184" w:y="-138"/>
            <w:spacing w:line="240" w:lineRule="auto"/>
          </w:pPr>
        </w:p>
      </w:tc>
      <w:tc>
        <w:tcPr>
          <w:tcW w:w="5383" w:type="dxa"/>
          <w:shd w:val="clear" w:color="auto" w:fill="auto"/>
        </w:tcPr>
        <w:p w:rsidR="0013321C" w:rsidRDefault="0013321C" w:rsidP="00EF05E0">
          <w:pPr>
            <w:framePr w:w="6340" w:h="2750" w:hRule="exact" w:hSpace="180" w:wrap="around" w:vAnchor="page" w:hAnchor="text" w:x="2184" w:y="-138"/>
            <w:spacing w:line="240" w:lineRule="auto"/>
          </w:pPr>
        </w:p>
        <w:p w:rsidR="0013321C" w:rsidRPr="005E54E4" w:rsidRDefault="0013321C" w:rsidP="00EF05E0">
          <w:pPr>
            <w:framePr w:w="6340" w:h="2750" w:hRule="exact" w:hSpace="180" w:wrap="around" w:vAnchor="page" w:hAnchor="text" w:x="2184" w:y="-138"/>
            <w:spacing w:line="240" w:lineRule="auto"/>
          </w:pPr>
          <w:r>
            <w:rPr>
              <w:noProof/>
            </w:rPr>
            <w:drawing>
              <wp:inline distT="0" distB="0" distL="0" distR="0" wp14:anchorId="071B33DD" wp14:editId="39A166C6">
                <wp:extent cx="2338070" cy="1405890"/>
                <wp:effectExtent l="0" t="0" r="5080" b="3810"/>
                <wp:docPr id="2" name="Afbeelding 1" descr="RO_OCW_N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RO_OCW_NA_Woordbeeld_Briefinprint_nl"/>
                        <pic:cNvPicPr>
                          <a:picLocks noChangeAspect="1" noChangeArrowheads="1"/>
                        </pic:cNvPicPr>
                      </pic:nvPicPr>
                      <pic:blipFill>
                        <a:blip r:embed="rId1">
                          <a:extLst>
                            <a:ext uri="{28A0092B-C50C-407E-A947-70E740481C1C}">
                              <a14:useLocalDpi xmlns:a14="http://schemas.microsoft.com/office/drawing/2010/main" val="0"/>
                            </a:ext>
                          </a:extLst>
                        </a:blip>
                        <a:srcRect t="10913"/>
                        <a:stretch>
                          <a:fillRect/>
                        </a:stretch>
                      </pic:blipFill>
                      <pic:spPr bwMode="auto">
                        <a:xfrm>
                          <a:off x="0" y="0"/>
                          <a:ext cx="2338070" cy="1405890"/>
                        </a:xfrm>
                        <a:prstGeom prst="rect">
                          <a:avLst/>
                        </a:prstGeom>
                        <a:noFill/>
                        <a:ln>
                          <a:noFill/>
                        </a:ln>
                      </pic:spPr>
                    </pic:pic>
                  </a:graphicData>
                </a:graphic>
              </wp:inline>
            </w:drawing>
          </w:r>
        </w:p>
      </w:tc>
    </w:tr>
  </w:tbl>
  <w:p w:rsidR="0013321C" w:rsidRDefault="0013321C" w:rsidP="00EF05E0">
    <w:pPr>
      <w:framePr w:w="6340" w:h="2750" w:hRule="exact" w:hSpace="180" w:wrap="around" w:vAnchor="page" w:hAnchor="text" w:x="2184" w:y="-138"/>
    </w:pPr>
  </w:p>
  <w:p w:rsidR="0013321C" w:rsidRDefault="0013321C" w:rsidP="006E263E"/>
  <w:tbl>
    <w:tblPr>
      <w:tblW w:w="5640" w:type="dxa"/>
      <w:tblLayout w:type="fixed"/>
      <w:tblCellMar>
        <w:left w:w="0" w:type="dxa"/>
        <w:right w:w="0" w:type="dxa"/>
      </w:tblCellMar>
      <w:tblLook w:val="0000" w:firstRow="0" w:lastRow="0" w:firstColumn="0" w:lastColumn="0" w:noHBand="0" w:noVBand="0"/>
    </w:tblPr>
    <w:tblGrid>
      <w:gridCol w:w="5640"/>
    </w:tblGrid>
    <w:tr w:rsidR="0013321C" w:rsidTr="000A01F6">
      <w:trPr>
        <w:cantSplit/>
        <w:trHeight w:hRule="exact" w:val="3340"/>
      </w:trPr>
      <w:tc>
        <w:tcPr>
          <w:tcW w:w="5640" w:type="dxa"/>
          <w:shd w:val="clear" w:color="auto" w:fill="auto"/>
        </w:tcPr>
        <w:p w:rsidR="0013321C" w:rsidRPr="00BC3B53" w:rsidRDefault="0013321C" w:rsidP="00094B45">
          <w:pPr>
            <w:ind w:left="240" w:hanging="240"/>
          </w:pPr>
        </w:p>
      </w:tc>
    </w:tr>
    <w:tr w:rsidR="0013321C" w:rsidRPr="0056454C" w:rsidTr="007B0280">
      <w:trPr>
        <w:cantSplit/>
        <w:trHeight w:hRule="exact" w:val="1440"/>
      </w:trPr>
      <w:tc>
        <w:tcPr>
          <w:tcW w:w="5640" w:type="dxa"/>
          <w:shd w:val="clear" w:color="auto" w:fill="auto"/>
        </w:tcPr>
        <w:p w:rsidR="0013321C" w:rsidRPr="00100E51" w:rsidRDefault="0013321C" w:rsidP="00126F62"/>
        <w:p w:rsidR="0013321C" w:rsidRPr="00C760F4" w:rsidRDefault="0013321C" w:rsidP="00C760F4"/>
        <w:p w:rsidR="0013321C" w:rsidRDefault="0013321C" w:rsidP="00094B45">
          <w:pPr>
            <w:pStyle w:val="Titel"/>
            <w:rPr>
              <w:b w:val="0"/>
            </w:rPr>
          </w:pPr>
          <w:r>
            <w:rPr>
              <w:b w:val="0"/>
            </w:rPr>
            <w:t xml:space="preserve">Generiek rechten beschrijven </w:t>
          </w:r>
        </w:p>
        <w:p w:rsidR="0013321C" w:rsidRPr="00B62973" w:rsidRDefault="0013321C" w:rsidP="00094B45">
          <w:pPr>
            <w:pStyle w:val="Titel"/>
            <w:rPr>
              <w:b w:val="0"/>
              <w:sz w:val="20"/>
              <w:szCs w:val="20"/>
            </w:rPr>
          </w:pPr>
          <w:r w:rsidRPr="00B62973">
            <w:rPr>
              <w:b w:val="0"/>
              <w:sz w:val="20"/>
              <w:szCs w:val="20"/>
            </w:rPr>
            <w:t>Architectuurblad MARA</w:t>
          </w:r>
        </w:p>
        <w:p w:rsidR="0013321C" w:rsidRPr="0056454C" w:rsidRDefault="0013321C" w:rsidP="00094B45">
          <w:pPr>
            <w:autoSpaceDE w:val="0"/>
            <w:autoSpaceDN w:val="0"/>
            <w:adjustRightInd w:val="0"/>
          </w:pPr>
        </w:p>
      </w:tc>
    </w:tr>
    <w:tr w:rsidR="0013321C" w:rsidRPr="00B60860" w:rsidTr="000A01F6">
      <w:trPr>
        <w:cantSplit/>
        <w:trHeight w:hRule="exact" w:val="240"/>
      </w:trPr>
      <w:tc>
        <w:tcPr>
          <w:tcW w:w="5640" w:type="dxa"/>
          <w:shd w:val="clear" w:color="auto" w:fill="auto"/>
        </w:tcPr>
        <w:p w:rsidR="0013321C" w:rsidRPr="00B60860" w:rsidRDefault="0013321C" w:rsidP="00B60860"/>
      </w:tc>
    </w:tr>
    <w:tr w:rsidR="0013321C" w:rsidRPr="00B60860" w:rsidTr="000A01F6">
      <w:trPr>
        <w:cantSplit/>
        <w:trHeight w:hRule="exact" w:val="480"/>
      </w:trPr>
      <w:tc>
        <w:tcPr>
          <w:tcW w:w="5640" w:type="dxa"/>
          <w:shd w:val="clear" w:color="auto" w:fill="auto"/>
        </w:tcPr>
        <w:p w:rsidR="0013321C" w:rsidRPr="00B60860" w:rsidRDefault="0013321C" w:rsidP="00B60860">
          <w:r>
            <w:t>Versie 1.2</w:t>
          </w:r>
        </w:p>
        <w:p w:rsidR="0013321C" w:rsidRPr="00B60860" w:rsidRDefault="0013321C" w:rsidP="00B60860"/>
      </w:tc>
    </w:tr>
  </w:tbl>
  <w:p w:rsidR="0013321C" w:rsidRDefault="0013321C"/>
  <w:p w:rsidR="0013321C" w:rsidRDefault="0013321C"/>
  <w:tbl>
    <w:tblPr>
      <w:tblW w:w="5640" w:type="dxa"/>
      <w:tblLayout w:type="fixed"/>
      <w:tblCellMar>
        <w:left w:w="0" w:type="dxa"/>
        <w:right w:w="0" w:type="dxa"/>
      </w:tblCellMar>
      <w:tblLook w:val="0000" w:firstRow="0" w:lastRow="0" w:firstColumn="0" w:lastColumn="0" w:noHBand="0" w:noVBand="0"/>
    </w:tblPr>
    <w:tblGrid>
      <w:gridCol w:w="1152"/>
      <w:gridCol w:w="4488"/>
    </w:tblGrid>
    <w:tr w:rsidR="0013321C" w:rsidTr="00094B45">
      <w:trPr>
        <w:cantSplit/>
        <w:trHeight w:val="240"/>
      </w:trPr>
      <w:tc>
        <w:tcPr>
          <w:tcW w:w="1152" w:type="dxa"/>
          <w:shd w:val="clear" w:color="auto" w:fill="auto"/>
        </w:tcPr>
        <w:p w:rsidR="0013321C" w:rsidRDefault="0013321C" w:rsidP="00891692">
          <w:r>
            <w:t>Datum</w:t>
          </w:r>
        </w:p>
      </w:tc>
      <w:tc>
        <w:tcPr>
          <w:tcW w:w="4488" w:type="dxa"/>
          <w:shd w:val="clear" w:color="auto" w:fill="auto"/>
        </w:tcPr>
        <w:p w:rsidR="0013321C" w:rsidRDefault="0013321C" w:rsidP="00A5660D">
          <w:pPr>
            <w:autoSpaceDE w:val="0"/>
            <w:autoSpaceDN w:val="0"/>
            <w:adjustRightInd w:val="0"/>
            <w:rPr>
              <w:rFonts w:cs="Verdana"/>
              <w:szCs w:val="18"/>
            </w:rPr>
          </w:pPr>
          <w:r>
            <w:rPr>
              <w:rFonts w:cs="Verdana"/>
              <w:szCs w:val="18"/>
            </w:rPr>
            <w:t>18 november 2019</w:t>
          </w:r>
        </w:p>
      </w:tc>
    </w:tr>
    <w:tr w:rsidR="0013321C" w:rsidTr="00094B45">
      <w:trPr>
        <w:cantSplit/>
        <w:trHeight w:val="240"/>
      </w:trPr>
      <w:tc>
        <w:tcPr>
          <w:tcW w:w="1152" w:type="dxa"/>
          <w:shd w:val="clear" w:color="auto" w:fill="auto"/>
        </w:tcPr>
        <w:p w:rsidR="0013321C" w:rsidRDefault="0013321C" w:rsidP="00891692">
          <w:r>
            <w:t>Status</w:t>
          </w:r>
        </w:p>
      </w:tc>
      <w:tc>
        <w:tcPr>
          <w:tcW w:w="4488" w:type="dxa"/>
          <w:shd w:val="clear" w:color="auto" w:fill="auto"/>
        </w:tcPr>
        <w:p w:rsidR="0013321C" w:rsidRDefault="0013321C" w:rsidP="00B62973">
          <w:pPr>
            <w:rPr>
              <w:rFonts w:cs="Verdana"/>
              <w:szCs w:val="18"/>
            </w:rPr>
          </w:pPr>
          <w:r>
            <w:t>Herziening</w:t>
          </w:r>
        </w:p>
      </w:tc>
    </w:tr>
  </w:tbl>
  <w:p w:rsidR="0013321C" w:rsidRDefault="0013321C" w:rsidP="0006027D"/>
  <w:p w:rsidR="0013321C" w:rsidRDefault="0013321C" w:rsidP="0006027D"/>
  <w:p w:rsidR="0013321C" w:rsidRDefault="0013321C" w:rsidP="0006027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21C" w:rsidRPr="0033563A" w:rsidRDefault="0013321C" w:rsidP="0033563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15EB7DE"/>
    <w:lvl w:ilvl="0">
      <w:start w:val="1"/>
      <w:numFmt w:val="decimal"/>
      <w:pStyle w:val="Lijstnummering2"/>
      <w:lvlText w:val="%1"/>
      <w:lvlJc w:val="left"/>
      <w:pPr>
        <w:tabs>
          <w:tab w:val="num" w:pos="454"/>
        </w:tabs>
        <w:ind w:left="454" w:hanging="227"/>
      </w:pPr>
      <w:rPr>
        <w:rFonts w:hint="default"/>
        <w:color w:val="auto"/>
      </w:rPr>
    </w:lvl>
  </w:abstractNum>
  <w:abstractNum w:abstractNumId="1">
    <w:nsid w:val="FFFFFF83"/>
    <w:multiLevelType w:val="singleLevel"/>
    <w:tmpl w:val="682A8E4E"/>
    <w:lvl w:ilvl="0">
      <w:start w:val="1"/>
      <w:numFmt w:val="bullet"/>
      <w:pStyle w:val="Lijstopsomteken2"/>
      <w:lvlText w:val="–"/>
      <w:lvlJc w:val="left"/>
      <w:pPr>
        <w:tabs>
          <w:tab w:val="num" w:pos="-31680"/>
        </w:tabs>
        <w:ind w:left="227" w:firstLine="0"/>
      </w:pPr>
      <w:rPr>
        <w:rFonts w:ascii="Verdana" w:hAnsi="Verdana" w:hint="default"/>
      </w:rPr>
    </w:lvl>
  </w:abstractNum>
  <w:abstractNum w:abstractNumId="2">
    <w:nsid w:val="FFFFFF88"/>
    <w:multiLevelType w:val="singleLevel"/>
    <w:tmpl w:val="3DBE1362"/>
    <w:lvl w:ilvl="0">
      <w:start w:val="1"/>
      <w:numFmt w:val="decimal"/>
      <w:pStyle w:val="Lijstnummering"/>
      <w:lvlText w:val="%1"/>
      <w:lvlJc w:val="left"/>
      <w:pPr>
        <w:tabs>
          <w:tab w:val="num" w:pos="227"/>
        </w:tabs>
        <w:ind w:left="227" w:hanging="227"/>
      </w:pPr>
      <w:rPr>
        <w:rFonts w:hint="default"/>
      </w:rPr>
    </w:lvl>
  </w:abstractNum>
  <w:abstractNum w:abstractNumId="3">
    <w:nsid w:val="002248BE"/>
    <w:multiLevelType w:val="hybridMultilevel"/>
    <w:tmpl w:val="5C1AA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1694382"/>
    <w:multiLevelType w:val="hybridMultilevel"/>
    <w:tmpl w:val="33604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3A170F6"/>
    <w:multiLevelType w:val="hybridMultilevel"/>
    <w:tmpl w:val="A0F66418"/>
    <w:lvl w:ilvl="0" w:tplc="2B445B14">
      <w:numFmt w:val="bullet"/>
      <w:lvlText w:val="-"/>
      <w:lvlJc w:val="left"/>
      <w:pPr>
        <w:ind w:left="720" w:hanging="360"/>
      </w:pPr>
      <w:rPr>
        <w:rFonts w:ascii="Calibri" w:eastAsiaTheme="minorHAnsi" w:hAnsi="Calibri"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76434EC"/>
    <w:multiLevelType w:val="hybridMultilevel"/>
    <w:tmpl w:val="DDBC0B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9D434AC"/>
    <w:multiLevelType w:val="multilevel"/>
    <w:tmpl w:val="1BAE3CAA"/>
    <w:lvl w:ilvl="0">
      <w:start w:val="1"/>
      <w:numFmt w:val="decimal"/>
      <w:pStyle w:val="Kop1"/>
      <w:lvlText w:val="%1"/>
      <w:lvlJc w:val="left"/>
      <w:pPr>
        <w:tabs>
          <w:tab w:val="num" w:pos="0"/>
        </w:tabs>
        <w:ind w:left="0" w:hanging="1160"/>
      </w:pPr>
      <w:rPr>
        <w:rFonts w:hint="default"/>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8">
    <w:nsid w:val="0A4120A4"/>
    <w:multiLevelType w:val="hybridMultilevel"/>
    <w:tmpl w:val="D2DAB70C"/>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0D826DA1"/>
    <w:multiLevelType w:val="hybridMultilevel"/>
    <w:tmpl w:val="0B867CC4"/>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3223BD8"/>
    <w:multiLevelType w:val="hybridMultilevel"/>
    <w:tmpl w:val="31CE03B4"/>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47B5C68"/>
    <w:multiLevelType w:val="hybridMultilevel"/>
    <w:tmpl w:val="A90E3246"/>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8593D01"/>
    <w:multiLevelType w:val="hybridMultilevel"/>
    <w:tmpl w:val="FC7A8AA4"/>
    <w:lvl w:ilvl="0" w:tplc="2B445B14">
      <w:numFmt w:val="bullet"/>
      <w:lvlText w:val="-"/>
      <w:lvlJc w:val="left"/>
      <w:pPr>
        <w:ind w:left="785" w:hanging="360"/>
      </w:pPr>
      <w:rPr>
        <w:rFonts w:ascii="Calibri" w:eastAsiaTheme="minorHAnsi" w:hAnsi="Calibri" w:cstheme="minorBidi" w:hint="default"/>
      </w:rPr>
    </w:lvl>
    <w:lvl w:ilvl="1" w:tplc="04130003" w:tentative="1">
      <w:start w:val="1"/>
      <w:numFmt w:val="bullet"/>
      <w:lvlText w:val="o"/>
      <w:lvlJc w:val="left"/>
      <w:pPr>
        <w:ind w:left="1505" w:hanging="360"/>
      </w:pPr>
      <w:rPr>
        <w:rFonts w:ascii="Courier New" w:hAnsi="Courier New" w:cs="Courier New" w:hint="default"/>
      </w:rPr>
    </w:lvl>
    <w:lvl w:ilvl="2" w:tplc="04130005" w:tentative="1">
      <w:start w:val="1"/>
      <w:numFmt w:val="bullet"/>
      <w:lvlText w:val=""/>
      <w:lvlJc w:val="left"/>
      <w:pPr>
        <w:ind w:left="2225" w:hanging="360"/>
      </w:pPr>
      <w:rPr>
        <w:rFonts w:ascii="Wingdings" w:hAnsi="Wingdings" w:hint="default"/>
      </w:rPr>
    </w:lvl>
    <w:lvl w:ilvl="3" w:tplc="04130001" w:tentative="1">
      <w:start w:val="1"/>
      <w:numFmt w:val="bullet"/>
      <w:lvlText w:val=""/>
      <w:lvlJc w:val="left"/>
      <w:pPr>
        <w:ind w:left="2945" w:hanging="360"/>
      </w:pPr>
      <w:rPr>
        <w:rFonts w:ascii="Symbol" w:hAnsi="Symbol" w:hint="default"/>
      </w:rPr>
    </w:lvl>
    <w:lvl w:ilvl="4" w:tplc="04130003" w:tentative="1">
      <w:start w:val="1"/>
      <w:numFmt w:val="bullet"/>
      <w:lvlText w:val="o"/>
      <w:lvlJc w:val="left"/>
      <w:pPr>
        <w:ind w:left="3665" w:hanging="360"/>
      </w:pPr>
      <w:rPr>
        <w:rFonts w:ascii="Courier New" w:hAnsi="Courier New" w:cs="Courier New" w:hint="default"/>
      </w:rPr>
    </w:lvl>
    <w:lvl w:ilvl="5" w:tplc="04130005" w:tentative="1">
      <w:start w:val="1"/>
      <w:numFmt w:val="bullet"/>
      <w:lvlText w:val=""/>
      <w:lvlJc w:val="left"/>
      <w:pPr>
        <w:ind w:left="4385" w:hanging="360"/>
      </w:pPr>
      <w:rPr>
        <w:rFonts w:ascii="Wingdings" w:hAnsi="Wingdings" w:hint="default"/>
      </w:rPr>
    </w:lvl>
    <w:lvl w:ilvl="6" w:tplc="04130001" w:tentative="1">
      <w:start w:val="1"/>
      <w:numFmt w:val="bullet"/>
      <w:lvlText w:val=""/>
      <w:lvlJc w:val="left"/>
      <w:pPr>
        <w:ind w:left="5105" w:hanging="360"/>
      </w:pPr>
      <w:rPr>
        <w:rFonts w:ascii="Symbol" w:hAnsi="Symbol" w:hint="default"/>
      </w:rPr>
    </w:lvl>
    <w:lvl w:ilvl="7" w:tplc="04130003" w:tentative="1">
      <w:start w:val="1"/>
      <w:numFmt w:val="bullet"/>
      <w:lvlText w:val="o"/>
      <w:lvlJc w:val="left"/>
      <w:pPr>
        <w:ind w:left="5825" w:hanging="360"/>
      </w:pPr>
      <w:rPr>
        <w:rFonts w:ascii="Courier New" w:hAnsi="Courier New" w:cs="Courier New" w:hint="default"/>
      </w:rPr>
    </w:lvl>
    <w:lvl w:ilvl="8" w:tplc="04130005" w:tentative="1">
      <w:start w:val="1"/>
      <w:numFmt w:val="bullet"/>
      <w:lvlText w:val=""/>
      <w:lvlJc w:val="left"/>
      <w:pPr>
        <w:ind w:left="6545" w:hanging="360"/>
      </w:pPr>
      <w:rPr>
        <w:rFonts w:ascii="Wingdings" w:hAnsi="Wingdings" w:hint="default"/>
      </w:rPr>
    </w:lvl>
  </w:abstractNum>
  <w:abstractNum w:abstractNumId="13">
    <w:nsid w:val="1B2626CB"/>
    <w:multiLevelType w:val="hybridMultilevel"/>
    <w:tmpl w:val="F6D4BFCC"/>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E4737B6"/>
    <w:multiLevelType w:val="hybridMultilevel"/>
    <w:tmpl w:val="F10C2194"/>
    <w:lvl w:ilvl="0" w:tplc="2B445B14">
      <w:numFmt w:val="bullet"/>
      <w:lvlText w:val="-"/>
      <w:lvlJc w:val="left"/>
      <w:pPr>
        <w:ind w:left="425"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517D8D"/>
    <w:multiLevelType w:val="hybridMultilevel"/>
    <w:tmpl w:val="D58E6604"/>
    <w:lvl w:ilvl="0" w:tplc="0413000B">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75C3F3C"/>
    <w:multiLevelType w:val="hybridMultilevel"/>
    <w:tmpl w:val="482E8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787790C"/>
    <w:multiLevelType w:val="hybridMultilevel"/>
    <w:tmpl w:val="0F58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3A10399C"/>
    <w:multiLevelType w:val="hybridMultilevel"/>
    <w:tmpl w:val="CC8E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C1070D8"/>
    <w:multiLevelType w:val="hybridMultilevel"/>
    <w:tmpl w:val="C09EFA2E"/>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C623CAD"/>
    <w:multiLevelType w:val="hybridMultilevel"/>
    <w:tmpl w:val="0BCAB5F0"/>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EA73ED8"/>
    <w:multiLevelType w:val="hybridMultilevel"/>
    <w:tmpl w:val="3E104C52"/>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ADB7CAE"/>
    <w:multiLevelType w:val="hybridMultilevel"/>
    <w:tmpl w:val="035ADDD2"/>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3">
    <w:nsid w:val="4D61565D"/>
    <w:multiLevelType w:val="hybridMultilevel"/>
    <w:tmpl w:val="A85A0746"/>
    <w:lvl w:ilvl="0" w:tplc="2B445B14">
      <w:numFmt w:val="bullet"/>
      <w:lvlText w:val="-"/>
      <w:lvlJc w:val="left"/>
      <w:pPr>
        <w:ind w:left="425" w:hanging="360"/>
      </w:pPr>
      <w:rPr>
        <w:rFonts w:ascii="Calibri" w:eastAsiaTheme="minorHAnsi" w:hAnsi="Calibri" w:cstheme="minorBidi" w:hint="default"/>
      </w:rPr>
    </w:lvl>
    <w:lvl w:ilvl="1" w:tplc="04130003" w:tentative="1">
      <w:start w:val="1"/>
      <w:numFmt w:val="bullet"/>
      <w:lvlText w:val="o"/>
      <w:lvlJc w:val="left"/>
      <w:pPr>
        <w:ind w:left="1505" w:hanging="360"/>
      </w:pPr>
      <w:rPr>
        <w:rFonts w:ascii="Courier New" w:hAnsi="Courier New" w:cs="Courier New" w:hint="default"/>
      </w:rPr>
    </w:lvl>
    <w:lvl w:ilvl="2" w:tplc="04130005" w:tentative="1">
      <w:start w:val="1"/>
      <w:numFmt w:val="bullet"/>
      <w:lvlText w:val=""/>
      <w:lvlJc w:val="left"/>
      <w:pPr>
        <w:ind w:left="2225" w:hanging="360"/>
      </w:pPr>
      <w:rPr>
        <w:rFonts w:ascii="Wingdings" w:hAnsi="Wingdings" w:hint="default"/>
      </w:rPr>
    </w:lvl>
    <w:lvl w:ilvl="3" w:tplc="04130001" w:tentative="1">
      <w:start w:val="1"/>
      <w:numFmt w:val="bullet"/>
      <w:lvlText w:val=""/>
      <w:lvlJc w:val="left"/>
      <w:pPr>
        <w:ind w:left="2945" w:hanging="360"/>
      </w:pPr>
      <w:rPr>
        <w:rFonts w:ascii="Symbol" w:hAnsi="Symbol" w:hint="default"/>
      </w:rPr>
    </w:lvl>
    <w:lvl w:ilvl="4" w:tplc="04130003" w:tentative="1">
      <w:start w:val="1"/>
      <w:numFmt w:val="bullet"/>
      <w:lvlText w:val="o"/>
      <w:lvlJc w:val="left"/>
      <w:pPr>
        <w:ind w:left="3665" w:hanging="360"/>
      </w:pPr>
      <w:rPr>
        <w:rFonts w:ascii="Courier New" w:hAnsi="Courier New" w:cs="Courier New" w:hint="default"/>
      </w:rPr>
    </w:lvl>
    <w:lvl w:ilvl="5" w:tplc="04130005" w:tentative="1">
      <w:start w:val="1"/>
      <w:numFmt w:val="bullet"/>
      <w:lvlText w:val=""/>
      <w:lvlJc w:val="left"/>
      <w:pPr>
        <w:ind w:left="4385" w:hanging="360"/>
      </w:pPr>
      <w:rPr>
        <w:rFonts w:ascii="Wingdings" w:hAnsi="Wingdings" w:hint="default"/>
      </w:rPr>
    </w:lvl>
    <w:lvl w:ilvl="6" w:tplc="04130001" w:tentative="1">
      <w:start w:val="1"/>
      <w:numFmt w:val="bullet"/>
      <w:lvlText w:val=""/>
      <w:lvlJc w:val="left"/>
      <w:pPr>
        <w:ind w:left="5105" w:hanging="360"/>
      </w:pPr>
      <w:rPr>
        <w:rFonts w:ascii="Symbol" w:hAnsi="Symbol" w:hint="default"/>
      </w:rPr>
    </w:lvl>
    <w:lvl w:ilvl="7" w:tplc="04130003" w:tentative="1">
      <w:start w:val="1"/>
      <w:numFmt w:val="bullet"/>
      <w:lvlText w:val="o"/>
      <w:lvlJc w:val="left"/>
      <w:pPr>
        <w:ind w:left="5825" w:hanging="360"/>
      </w:pPr>
      <w:rPr>
        <w:rFonts w:ascii="Courier New" w:hAnsi="Courier New" w:cs="Courier New" w:hint="default"/>
      </w:rPr>
    </w:lvl>
    <w:lvl w:ilvl="8" w:tplc="04130005" w:tentative="1">
      <w:start w:val="1"/>
      <w:numFmt w:val="bullet"/>
      <w:lvlText w:val=""/>
      <w:lvlJc w:val="left"/>
      <w:pPr>
        <w:ind w:left="6545" w:hanging="360"/>
      </w:pPr>
      <w:rPr>
        <w:rFonts w:ascii="Wingdings" w:hAnsi="Wingdings" w:hint="default"/>
      </w:rPr>
    </w:lvl>
  </w:abstractNum>
  <w:abstractNum w:abstractNumId="24">
    <w:nsid w:val="4F425B48"/>
    <w:multiLevelType w:val="hybridMultilevel"/>
    <w:tmpl w:val="4E767A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FC91D5C"/>
    <w:multiLevelType w:val="hybridMultilevel"/>
    <w:tmpl w:val="8D7C5974"/>
    <w:lvl w:ilvl="0" w:tplc="2CAC17D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DBB1E3B"/>
    <w:multiLevelType w:val="hybridMultilevel"/>
    <w:tmpl w:val="F260F286"/>
    <w:lvl w:ilvl="0" w:tplc="2B445B14">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5EB35065"/>
    <w:multiLevelType w:val="hybridMultilevel"/>
    <w:tmpl w:val="FB942AF4"/>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ECF63B2"/>
    <w:multiLevelType w:val="hybridMultilevel"/>
    <w:tmpl w:val="DE981F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30">
    <w:nsid w:val="64096C90"/>
    <w:multiLevelType w:val="hybridMultilevel"/>
    <w:tmpl w:val="2BE0B782"/>
    <w:lvl w:ilvl="0" w:tplc="0413000B">
      <w:numFmt w:val="bullet"/>
      <w:lvlText w:val=""/>
      <w:lvlJc w:val="left"/>
      <w:pPr>
        <w:ind w:left="720" w:hanging="360"/>
      </w:pPr>
      <w:rPr>
        <w:rFonts w:ascii="Wingdings" w:eastAsia="Times New Roman"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53C0B06"/>
    <w:multiLevelType w:val="hybridMultilevel"/>
    <w:tmpl w:val="476079E4"/>
    <w:lvl w:ilvl="0" w:tplc="2B445B14">
      <w:numFmt w:val="bullet"/>
      <w:lvlText w:val="-"/>
      <w:lvlJc w:val="left"/>
      <w:pPr>
        <w:ind w:left="1145" w:hanging="360"/>
      </w:pPr>
      <w:rPr>
        <w:rFonts w:ascii="Calibri" w:eastAsiaTheme="minorHAnsi" w:hAnsi="Calibri" w:cstheme="minorBidi"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32">
    <w:nsid w:val="655A00E2"/>
    <w:multiLevelType w:val="hybridMultilevel"/>
    <w:tmpl w:val="04C6933C"/>
    <w:lvl w:ilvl="0" w:tplc="07C6925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5370CAE"/>
    <w:multiLevelType w:val="hybridMultilevel"/>
    <w:tmpl w:val="31F4A2C2"/>
    <w:lvl w:ilvl="0" w:tplc="0413000F">
      <w:start w:val="1"/>
      <w:numFmt w:val="decimal"/>
      <w:lvlText w:val="%1."/>
      <w:lvlJc w:val="left"/>
      <w:pPr>
        <w:ind w:left="1145" w:hanging="360"/>
      </w:pPr>
      <w:rPr>
        <w:rFonts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34">
    <w:nsid w:val="759B1666"/>
    <w:multiLevelType w:val="hybridMultilevel"/>
    <w:tmpl w:val="05EED196"/>
    <w:lvl w:ilvl="0" w:tplc="2B445B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9D93E3D"/>
    <w:multiLevelType w:val="multilevel"/>
    <w:tmpl w:val="CEF892EA"/>
    <w:lvl w:ilvl="0">
      <w:start w:val="1"/>
      <w:numFmt w:val="decimal"/>
      <w:lvlText w:val="%1"/>
      <w:lvlJc w:val="left"/>
      <w:pPr>
        <w:ind w:left="360" w:hanging="360"/>
      </w:pPr>
      <w:rPr>
        <w:rFonts w:hint="default"/>
      </w:rPr>
    </w:lvl>
    <w:lvl w:ilvl="1">
      <w:start w:val="1"/>
      <w:numFmt w:val="decimal"/>
      <w:lvlText w:val="%1.%2"/>
      <w:lvlJc w:val="left"/>
      <w:pPr>
        <w:ind w:left="2652" w:hanging="360"/>
      </w:pPr>
      <w:rPr>
        <w:rFonts w:hint="default"/>
      </w:rPr>
    </w:lvl>
    <w:lvl w:ilvl="2">
      <w:start w:val="1"/>
      <w:numFmt w:val="decimal"/>
      <w:lvlText w:val="%1.%2.%3"/>
      <w:lvlJc w:val="left"/>
      <w:pPr>
        <w:ind w:left="5304" w:hanging="720"/>
      </w:pPr>
      <w:rPr>
        <w:rFonts w:hint="default"/>
      </w:rPr>
    </w:lvl>
    <w:lvl w:ilvl="3">
      <w:start w:val="1"/>
      <w:numFmt w:val="decimal"/>
      <w:lvlText w:val="%1.%2.%3.%4"/>
      <w:lvlJc w:val="left"/>
      <w:pPr>
        <w:ind w:left="7956" w:hanging="1080"/>
      </w:pPr>
      <w:rPr>
        <w:rFonts w:hint="default"/>
      </w:rPr>
    </w:lvl>
    <w:lvl w:ilvl="4">
      <w:start w:val="1"/>
      <w:numFmt w:val="decimal"/>
      <w:lvlText w:val="%1.%2.%3.%4.%5"/>
      <w:lvlJc w:val="left"/>
      <w:pPr>
        <w:ind w:left="10248" w:hanging="1080"/>
      </w:pPr>
      <w:rPr>
        <w:rFonts w:hint="default"/>
      </w:rPr>
    </w:lvl>
    <w:lvl w:ilvl="5">
      <w:start w:val="1"/>
      <w:numFmt w:val="decimal"/>
      <w:lvlText w:val="%1.%2.%3.%4.%5.%6"/>
      <w:lvlJc w:val="left"/>
      <w:pPr>
        <w:ind w:left="12900" w:hanging="1440"/>
      </w:pPr>
      <w:rPr>
        <w:rFonts w:hint="default"/>
      </w:rPr>
    </w:lvl>
    <w:lvl w:ilvl="6">
      <w:start w:val="1"/>
      <w:numFmt w:val="decimal"/>
      <w:lvlText w:val="%1.%2.%3.%4.%5.%6.%7"/>
      <w:lvlJc w:val="left"/>
      <w:pPr>
        <w:ind w:left="15192" w:hanging="1440"/>
      </w:pPr>
      <w:rPr>
        <w:rFonts w:hint="default"/>
      </w:rPr>
    </w:lvl>
    <w:lvl w:ilvl="7">
      <w:start w:val="1"/>
      <w:numFmt w:val="decimal"/>
      <w:lvlText w:val="%1.%2.%3.%4.%5.%6.%7.%8"/>
      <w:lvlJc w:val="left"/>
      <w:pPr>
        <w:ind w:left="17844" w:hanging="1800"/>
      </w:pPr>
      <w:rPr>
        <w:rFonts w:hint="default"/>
      </w:rPr>
    </w:lvl>
    <w:lvl w:ilvl="8">
      <w:start w:val="1"/>
      <w:numFmt w:val="decimal"/>
      <w:lvlText w:val="%1.%2.%3.%4.%5.%6.%7.%8.%9"/>
      <w:lvlJc w:val="left"/>
      <w:pPr>
        <w:ind w:left="20496" w:hanging="2160"/>
      </w:pPr>
      <w:rPr>
        <w:rFonts w:hint="default"/>
      </w:rPr>
    </w:lvl>
  </w:abstractNum>
  <w:abstractNum w:abstractNumId="36">
    <w:nsid w:val="7D2670E5"/>
    <w:multiLevelType w:val="hybridMultilevel"/>
    <w:tmpl w:val="6A3015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7"/>
  </w:num>
  <w:num w:numId="6">
    <w:abstractNumId w:val="29"/>
  </w:num>
  <w:num w:numId="7">
    <w:abstractNumId w:val="5"/>
  </w:num>
  <w:num w:numId="8">
    <w:abstractNumId w:val="23"/>
  </w:num>
  <w:num w:numId="9">
    <w:abstractNumId w:val="25"/>
  </w:num>
  <w:num w:numId="10">
    <w:abstractNumId w:val="15"/>
  </w:num>
  <w:num w:numId="11">
    <w:abstractNumId w:val="16"/>
  </w:num>
  <w:num w:numId="12">
    <w:abstractNumId w:val="26"/>
  </w:num>
  <w:num w:numId="13">
    <w:abstractNumId w:val="34"/>
  </w:num>
  <w:num w:numId="14">
    <w:abstractNumId w:val="9"/>
  </w:num>
  <w:num w:numId="15">
    <w:abstractNumId w:val="10"/>
  </w:num>
  <w:num w:numId="16">
    <w:abstractNumId w:val="13"/>
  </w:num>
  <w:num w:numId="17">
    <w:abstractNumId w:val="36"/>
  </w:num>
  <w:num w:numId="18">
    <w:abstractNumId w:val="30"/>
  </w:num>
  <w:num w:numId="19">
    <w:abstractNumId w:val="28"/>
  </w:num>
  <w:num w:numId="20">
    <w:abstractNumId w:val="17"/>
  </w:num>
  <w:num w:numId="21">
    <w:abstractNumId w:val="19"/>
  </w:num>
  <w:num w:numId="22">
    <w:abstractNumId w:val="12"/>
  </w:num>
  <w:num w:numId="23">
    <w:abstractNumId w:val="11"/>
  </w:num>
  <w:num w:numId="24">
    <w:abstractNumId w:val="27"/>
  </w:num>
  <w:num w:numId="25">
    <w:abstractNumId w:val="20"/>
  </w:num>
  <w:num w:numId="26">
    <w:abstractNumId w:val="21"/>
  </w:num>
  <w:num w:numId="27">
    <w:abstractNumId w:val="18"/>
  </w:num>
  <w:num w:numId="28">
    <w:abstractNumId w:val="22"/>
  </w:num>
  <w:num w:numId="29">
    <w:abstractNumId w:val="31"/>
  </w:num>
  <w:num w:numId="30">
    <w:abstractNumId w:val="6"/>
  </w:num>
  <w:num w:numId="31">
    <w:abstractNumId w:val="33"/>
  </w:num>
  <w:num w:numId="32">
    <w:abstractNumId w:val="14"/>
  </w:num>
  <w:num w:numId="33">
    <w:abstractNumId w:val="3"/>
  </w:num>
  <w:num w:numId="34">
    <w:abstractNumId w:val="32"/>
  </w:num>
  <w:num w:numId="35">
    <w:abstractNumId w:val="4"/>
  </w:num>
  <w:num w:numId="36">
    <w:abstractNumId w:val="35"/>
  </w:num>
  <w:num w:numId="37">
    <w:abstractNumId w:val="2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cent Stedema">
    <w15:presenceInfo w15:providerId="None" w15:userId="Vincent Stede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10241"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3"/>
    <w:rsid w:val="000002CC"/>
    <w:rsid w:val="0000392E"/>
    <w:rsid w:val="00012C4D"/>
    <w:rsid w:val="00012D10"/>
    <w:rsid w:val="00013D80"/>
    <w:rsid w:val="00020189"/>
    <w:rsid w:val="00020EE4"/>
    <w:rsid w:val="00021DF7"/>
    <w:rsid w:val="000225F1"/>
    <w:rsid w:val="00026447"/>
    <w:rsid w:val="00026C03"/>
    <w:rsid w:val="00033238"/>
    <w:rsid w:val="00033426"/>
    <w:rsid w:val="00034A84"/>
    <w:rsid w:val="00035E67"/>
    <w:rsid w:val="000368EF"/>
    <w:rsid w:val="0004216F"/>
    <w:rsid w:val="00044809"/>
    <w:rsid w:val="00045D81"/>
    <w:rsid w:val="00047E95"/>
    <w:rsid w:val="00054ED2"/>
    <w:rsid w:val="00057B03"/>
    <w:rsid w:val="0006027D"/>
    <w:rsid w:val="00071F28"/>
    <w:rsid w:val="0007520B"/>
    <w:rsid w:val="00075659"/>
    <w:rsid w:val="0007609A"/>
    <w:rsid w:val="00081825"/>
    <w:rsid w:val="00082BB1"/>
    <w:rsid w:val="00083A9C"/>
    <w:rsid w:val="00083D7F"/>
    <w:rsid w:val="00086538"/>
    <w:rsid w:val="00094B45"/>
    <w:rsid w:val="000962A7"/>
    <w:rsid w:val="00096680"/>
    <w:rsid w:val="0009742F"/>
    <w:rsid w:val="000A01F6"/>
    <w:rsid w:val="000A1136"/>
    <w:rsid w:val="000A1A61"/>
    <w:rsid w:val="000A38A4"/>
    <w:rsid w:val="000B0FC0"/>
    <w:rsid w:val="000B2A0F"/>
    <w:rsid w:val="000B5EBC"/>
    <w:rsid w:val="000B7281"/>
    <w:rsid w:val="000C3F40"/>
    <w:rsid w:val="000C43A2"/>
    <w:rsid w:val="000C5B64"/>
    <w:rsid w:val="000D49E3"/>
    <w:rsid w:val="000D768B"/>
    <w:rsid w:val="000D7BB7"/>
    <w:rsid w:val="000E06A6"/>
    <w:rsid w:val="000E7B75"/>
    <w:rsid w:val="000F1A72"/>
    <w:rsid w:val="000F2632"/>
    <w:rsid w:val="000F2756"/>
    <w:rsid w:val="000F4D7E"/>
    <w:rsid w:val="0010047A"/>
    <w:rsid w:val="00100E51"/>
    <w:rsid w:val="00101F4A"/>
    <w:rsid w:val="001064CC"/>
    <w:rsid w:val="00107689"/>
    <w:rsid w:val="001217C2"/>
    <w:rsid w:val="00122AAC"/>
    <w:rsid w:val="00123082"/>
    <w:rsid w:val="00123704"/>
    <w:rsid w:val="00124117"/>
    <w:rsid w:val="001260D6"/>
    <w:rsid w:val="00126F62"/>
    <w:rsid w:val="001270C7"/>
    <w:rsid w:val="0013321C"/>
    <w:rsid w:val="001429A1"/>
    <w:rsid w:val="001429AD"/>
    <w:rsid w:val="00142BCD"/>
    <w:rsid w:val="00143A0C"/>
    <w:rsid w:val="0014515F"/>
    <w:rsid w:val="00145216"/>
    <w:rsid w:val="0014786A"/>
    <w:rsid w:val="001516A4"/>
    <w:rsid w:val="00157267"/>
    <w:rsid w:val="00161632"/>
    <w:rsid w:val="0016580B"/>
    <w:rsid w:val="0016593F"/>
    <w:rsid w:val="001673AF"/>
    <w:rsid w:val="001802CA"/>
    <w:rsid w:val="00184EA5"/>
    <w:rsid w:val="00185576"/>
    <w:rsid w:val="00185951"/>
    <w:rsid w:val="001863C4"/>
    <w:rsid w:val="00192812"/>
    <w:rsid w:val="00194750"/>
    <w:rsid w:val="00195946"/>
    <w:rsid w:val="001A09E9"/>
    <w:rsid w:val="001A1398"/>
    <w:rsid w:val="001A1B37"/>
    <w:rsid w:val="001A2505"/>
    <w:rsid w:val="001B1368"/>
    <w:rsid w:val="001B7CA6"/>
    <w:rsid w:val="001B7D7E"/>
    <w:rsid w:val="001C23BA"/>
    <w:rsid w:val="001C47F8"/>
    <w:rsid w:val="001C6DC8"/>
    <w:rsid w:val="001C793E"/>
    <w:rsid w:val="001D035B"/>
    <w:rsid w:val="001D5178"/>
    <w:rsid w:val="001D69D9"/>
    <w:rsid w:val="001D7DF5"/>
    <w:rsid w:val="001E23C1"/>
    <w:rsid w:val="001E34C6"/>
    <w:rsid w:val="001E41CF"/>
    <w:rsid w:val="001E5581"/>
    <w:rsid w:val="002018ED"/>
    <w:rsid w:val="00212545"/>
    <w:rsid w:val="00216ADD"/>
    <w:rsid w:val="00216FCC"/>
    <w:rsid w:val="00217448"/>
    <w:rsid w:val="002178F3"/>
    <w:rsid w:val="002241D9"/>
    <w:rsid w:val="00224545"/>
    <w:rsid w:val="00236264"/>
    <w:rsid w:val="00237FA9"/>
    <w:rsid w:val="002428E3"/>
    <w:rsid w:val="00246742"/>
    <w:rsid w:val="00252D86"/>
    <w:rsid w:val="00255FC5"/>
    <w:rsid w:val="00260BAF"/>
    <w:rsid w:val="00261623"/>
    <w:rsid w:val="00261F10"/>
    <w:rsid w:val="00262BF2"/>
    <w:rsid w:val="0026347E"/>
    <w:rsid w:val="002650F7"/>
    <w:rsid w:val="002718DD"/>
    <w:rsid w:val="0027278D"/>
    <w:rsid w:val="00273984"/>
    <w:rsid w:val="00280F74"/>
    <w:rsid w:val="00286998"/>
    <w:rsid w:val="00287BCF"/>
    <w:rsid w:val="00290A8B"/>
    <w:rsid w:val="002920CA"/>
    <w:rsid w:val="002934FA"/>
    <w:rsid w:val="002B153C"/>
    <w:rsid w:val="002B1847"/>
    <w:rsid w:val="002B4CF8"/>
    <w:rsid w:val="002C2A92"/>
    <w:rsid w:val="002D317B"/>
    <w:rsid w:val="002E0F69"/>
    <w:rsid w:val="002E11D2"/>
    <w:rsid w:val="002E14E1"/>
    <w:rsid w:val="002E4FF4"/>
    <w:rsid w:val="002E7443"/>
    <w:rsid w:val="002F1859"/>
    <w:rsid w:val="002F35DC"/>
    <w:rsid w:val="002F59FA"/>
    <w:rsid w:val="00302A25"/>
    <w:rsid w:val="00307022"/>
    <w:rsid w:val="003072F6"/>
    <w:rsid w:val="00307473"/>
    <w:rsid w:val="003124FE"/>
    <w:rsid w:val="00312597"/>
    <w:rsid w:val="00312DC4"/>
    <w:rsid w:val="003159A0"/>
    <w:rsid w:val="0031676B"/>
    <w:rsid w:val="00317054"/>
    <w:rsid w:val="003278A5"/>
    <w:rsid w:val="00332ADB"/>
    <w:rsid w:val="0033563A"/>
    <w:rsid w:val="003363D9"/>
    <w:rsid w:val="00342938"/>
    <w:rsid w:val="0035377B"/>
    <w:rsid w:val="00353D56"/>
    <w:rsid w:val="0035544A"/>
    <w:rsid w:val="0036223B"/>
    <w:rsid w:val="0036252A"/>
    <w:rsid w:val="00364D9D"/>
    <w:rsid w:val="00367684"/>
    <w:rsid w:val="003737A8"/>
    <w:rsid w:val="0037461E"/>
    <w:rsid w:val="00374748"/>
    <w:rsid w:val="00382DAA"/>
    <w:rsid w:val="00383906"/>
    <w:rsid w:val="0038390E"/>
    <w:rsid w:val="00383DA1"/>
    <w:rsid w:val="003935FC"/>
    <w:rsid w:val="0039744C"/>
    <w:rsid w:val="003A06C8"/>
    <w:rsid w:val="003A0D7C"/>
    <w:rsid w:val="003A1281"/>
    <w:rsid w:val="003A74F5"/>
    <w:rsid w:val="003A79AE"/>
    <w:rsid w:val="003B58E3"/>
    <w:rsid w:val="003B739B"/>
    <w:rsid w:val="003B7457"/>
    <w:rsid w:val="003B7472"/>
    <w:rsid w:val="003B7612"/>
    <w:rsid w:val="003B7B6F"/>
    <w:rsid w:val="003B7EE7"/>
    <w:rsid w:val="003C039E"/>
    <w:rsid w:val="003C110B"/>
    <w:rsid w:val="003C18C0"/>
    <w:rsid w:val="003C4856"/>
    <w:rsid w:val="003C7951"/>
    <w:rsid w:val="003D39EC"/>
    <w:rsid w:val="003D4233"/>
    <w:rsid w:val="003D511E"/>
    <w:rsid w:val="003D5589"/>
    <w:rsid w:val="003E31E3"/>
    <w:rsid w:val="003E3DD5"/>
    <w:rsid w:val="003E4258"/>
    <w:rsid w:val="003F44B7"/>
    <w:rsid w:val="00404640"/>
    <w:rsid w:val="0040702B"/>
    <w:rsid w:val="00413D48"/>
    <w:rsid w:val="004213B0"/>
    <w:rsid w:val="00422FEE"/>
    <w:rsid w:val="0043134B"/>
    <w:rsid w:val="004316E9"/>
    <w:rsid w:val="0043225B"/>
    <w:rsid w:val="00441AC2"/>
    <w:rsid w:val="00441AEC"/>
    <w:rsid w:val="004431F9"/>
    <w:rsid w:val="00444592"/>
    <w:rsid w:val="004520E4"/>
    <w:rsid w:val="00452BCD"/>
    <w:rsid w:val="00456B63"/>
    <w:rsid w:val="00462F66"/>
    <w:rsid w:val="00466960"/>
    <w:rsid w:val="00470040"/>
    <w:rsid w:val="00474BB2"/>
    <w:rsid w:val="00480899"/>
    <w:rsid w:val="00481BBB"/>
    <w:rsid w:val="00483F0B"/>
    <w:rsid w:val="0048515D"/>
    <w:rsid w:val="004858B7"/>
    <w:rsid w:val="00492A5E"/>
    <w:rsid w:val="00496547"/>
    <w:rsid w:val="004A1109"/>
    <w:rsid w:val="004A74D6"/>
    <w:rsid w:val="004B02EC"/>
    <w:rsid w:val="004B4E26"/>
    <w:rsid w:val="004B5465"/>
    <w:rsid w:val="004C3BED"/>
    <w:rsid w:val="004C3C54"/>
    <w:rsid w:val="004D00B9"/>
    <w:rsid w:val="004D0DE6"/>
    <w:rsid w:val="004E13BE"/>
    <w:rsid w:val="004E32F0"/>
    <w:rsid w:val="004E3551"/>
    <w:rsid w:val="004E4C20"/>
    <w:rsid w:val="004E5B28"/>
    <w:rsid w:val="004F0964"/>
    <w:rsid w:val="004F2FEF"/>
    <w:rsid w:val="004F31CC"/>
    <w:rsid w:val="004F4E92"/>
    <w:rsid w:val="004F70A5"/>
    <w:rsid w:val="00501DF7"/>
    <w:rsid w:val="00504156"/>
    <w:rsid w:val="005052F9"/>
    <w:rsid w:val="00506B2A"/>
    <w:rsid w:val="00507231"/>
    <w:rsid w:val="00513DDC"/>
    <w:rsid w:val="00515D1D"/>
    <w:rsid w:val="00516022"/>
    <w:rsid w:val="00521CEE"/>
    <w:rsid w:val="005248F8"/>
    <w:rsid w:val="00526960"/>
    <w:rsid w:val="00530A43"/>
    <w:rsid w:val="00534880"/>
    <w:rsid w:val="00536738"/>
    <w:rsid w:val="00537B6C"/>
    <w:rsid w:val="005454F2"/>
    <w:rsid w:val="00555EB8"/>
    <w:rsid w:val="0056454C"/>
    <w:rsid w:val="0056493E"/>
    <w:rsid w:val="00566FA9"/>
    <w:rsid w:val="00573041"/>
    <w:rsid w:val="00580FAE"/>
    <w:rsid w:val="00581647"/>
    <w:rsid w:val="00583E0B"/>
    <w:rsid w:val="0058462C"/>
    <w:rsid w:val="005903FB"/>
    <w:rsid w:val="00590EA9"/>
    <w:rsid w:val="005A03A3"/>
    <w:rsid w:val="005A14A0"/>
    <w:rsid w:val="005A754F"/>
    <w:rsid w:val="005B00F3"/>
    <w:rsid w:val="005B46B2"/>
    <w:rsid w:val="005B4F97"/>
    <w:rsid w:val="005B77E3"/>
    <w:rsid w:val="005B7ED7"/>
    <w:rsid w:val="005C164B"/>
    <w:rsid w:val="005C1A3A"/>
    <w:rsid w:val="005C3FE0"/>
    <w:rsid w:val="005C740C"/>
    <w:rsid w:val="005D0300"/>
    <w:rsid w:val="005D1028"/>
    <w:rsid w:val="005D1139"/>
    <w:rsid w:val="005D2BFF"/>
    <w:rsid w:val="005D435B"/>
    <w:rsid w:val="005D5398"/>
    <w:rsid w:val="005D5AE5"/>
    <w:rsid w:val="005E54E4"/>
    <w:rsid w:val="005F0E31"/>
    <w:rsid w:val="005F1A6B"/>
    <w:rsid w:val="005F2F08"/>
    <w:rsid w:val="005F7A50"/>
    <w:rsid w:val="005F7D0A"/>
    <w:rsid w:val="006019BF"/>
    <w:rsid w:val="0060249A"/>
    <w:rsid w:val="00604859"/>
    <w:rsid w:val="006048F4"/>
    <w:rsid w:val="0060660A"/>
    <w:rsid w:val="00612294"/>
    <w:rsid w:val="00613C24"/>
    <w:rsid w:val="00615C0E"/>
    <w:rsid w:val="00617A44"/>
    <w:rsid w:val="00621239"/>
    <w:rsid w:val="00622C8C"/>
    <w:rsid w:val="006233E4"/>
    <w:rsid w:val="00623A3B"/>
    <w:rsid w:val="00623E86"/>
    <w:rsid w:val="00625CD0"/>
    <w:rsid w:val="0062688E"/>
    <w:rsid w:val="00630C2C"/>
    <w:rsid w:val="00635DE3"/>
    <w:rsid w:val="00641FC7"/>
    <w:rsid w:val="00642477"/>
    <w:rsid w:val="00645EC4"/>
    <w:rsid w:val="0064606C"/>
    <w:rsid w:val="006469F6"/>
    <w:rsid w:val="00647F13"/>
    <w:rsid w:val="00660F66"/>
    <w:rsid w:val="006614C4"/>
    <w:rsid w:val="00661591"/>
    <w:rsid w:val="00663AED"/>
    <w:rsid w:val="00664B93"/>
    <w:rsid w:val="0066632F"/>
    <w:rsid w:val="006665E1"/>
    <w:rsid w:val="00667BAB"/>
    <w:rsid w:val="00676FEA"/>
    <w:rsid w:val="00685517"/>
    <w:rsid w:val="00685723"/>
    <w:rsid w:val="00693AC4"/>
    <w:rsid w:val="00693D80"/>
    <w:rsid w:val="00694D00"/>
    <w:rsid w:val="00697FBA"/>
    <w:rsid w:val="006A207B"/>
    <w:rsid w:val="006A35A7"/>
    <w:rsid w:val="006A36B6"/>
    <w:rsid w:val="006A6B8E"/>
    <w:rsid w:val="006B010C"/>
    <w:rsid w:val="006B03AF"/>
    <w:rsid w:val="006B140D"/>
    <w:rsid w:val="006B16F4"/>
    <w:rsid w:val="006C2535"/>
    <w:rsid w:val="006D4B0D"/>
    <w:rsid w:val="006D5D46"/>
    <w:rsid w:val="006D60B4"/>
    <w:rsid w:val="006D75E1"/>
    <w:rsid w:val="006E263E"/>
    <w:rsid w:val="006E278F"/>
    <w:rsid w:val="006E3546"/>
    <w:rsid w:val="006E49F0"/>
    <w:rsid w:val="006E5E48"/>
    <w:rsid w:val="006E6C8C"/>
    <w:rsid w:val="006E7216"/>
    <w:rsid w:val="006F0F93"/>
    <w:rsid w:val="006F1C5D"/>
    <w:rsid w:val="006F35FA"/>
    <w:rsid w:val="00703AEF"/>
    <w:rsid w:val="00712EF0"/>
    <w:rsid w:val="00713331"/>
    <w:rsid w:val="00715237"/>
    <w:rsid w:val="00715C91"/>
    <w:rsid w:val="00715F39"/>
    <w:rsid w:val="007169A7"/>
    <w:rsid w:val="007209DC"/>
    <w:rsid w:val="0072154F"/>
    <w:rsid w:val="007216D6"/>
    <w:rsid w:val="007243E6"/>
    <w:rsid w:val="0072449D"/>
    <w:rsid w:val="007254A5"/>
    <w:rsid w:val="00725748"/>
    <w:rsid w:val="0072644B"/>
    <w:rsid w:val="007322FD"/>
    <w:rsid w:val="0073720D"/>
    <w:rsid w:val="0074000B"/>
    <w:rsid w:val="007402E0"/>
    <w:rsid w:val="007429BB"/>
    <w:rsid w:val="00742AB9"/>
    <w:rsid w:val="00753245"/>
    <w:rsid w:val="00754FBF"/>
    <w:rsid w:val="007560D4"/>
    <w:rsid w:val="007577BD"/>
    <w:rsid w:val="0076016D"/>
    <w:rsid w:val="00774562"/>
    <w:rsid w:val="00775344"/>
    <w:rsid w:val="0077753B"/>
    <w:rsid w:val="007777DF"/>
    <w:rsid w:val="00781C19"/>
    <w:rsid w:val="007831C6"/>
    <w:rsid w:val="00783559"/>
    <w:rsid w:val="00787694"/>
    <w:rsid w:val="007906E5"/>
    <w:rsid w:val="007A11E9"/>
    <w:rsid w:val="007A1880"/>
    <w:rsid w:val="007A4105"/>
    <w:rsid w:val="007A474C"/>
    <w:rsid w:val="007B0280"/>
    <w:rsid w:val="007C290B"/>
    <w:rsid w:val="007C406E"/>
    <w:rsid w:val="007C5A1D"/>
    <w:rsid w:val="007D4D05"/>
    <w:rsid w:val="007D6463"/>
    <w:rsid w:val="007D6CBE"/>
    <w:rsid w:val="007E22C7"/>
    <w:rsid w:val="007F1C19"/>
    <w:rsid w:val="007F428E"/>
    <w:rsid w:val="00800B91"/>
    <w:rsid w:val="008051D0"/>
    <w:rsid w:val="00812028"/>
    <w:rsid w:val="008136E8"/>
    <w:rsid w:val="00814D03"/>
    <w:rsid w:val="00816074"/>
    <w:rsid w:val="00817F76"/>
    <w:rsid w:val="008307E3"/>
    <w:rsid w:val="0083178B"/>
    <w:rsid w:val="00833288"/>
    <w:rsid w:val="00833695"/>
    <w:rsid w:val="00837335"/>
    <w:rsid w:val="00842CD8"/>
    <w:rsid w:val="00843D9E"/>
    <w:rsid w:val="00846DA9"/>
    <w:rsid w:val="008553C7"/>
    <w:rsid w:val="0085596A"/>
    <w:rsid w:val="00857FEB"/>
    <w:rsid w:val="00860B95"/>
    <w:rsid w:val="008616E0"/>
    <w:rsid w:val="00861978"/>
    <w:rsid w:val="00862050"/>
    <w:rsid w:val="008642CC"/>
    <w:rsid w:val="008646B0"/>
    <w:rsid w:val="0086605F"/>
    <w:rsid w:val="008666D2"/>
    <w:rsid w:val="00872A24"/>
    <w:rsid w:val="00872E9D"/>
    <w:rsid w:val="00877C03"/>
    <w:rsid w:val="008800CD"/>
    <w:rsid w:val="00885F22"/>
    <w:rsid w:val="00891692"/>
    <w:rsid w:val="00892135"/>
    <w:rsid w:val="008969E7"/>
    <w:rsid w:val="008A1617"/>
    <w:rsid w:val="008A3313"/>
    <w:rsid w:val="008A33F6"/>
    <w:rsid w:val="008A3B47"/>
    <w:rsid w:val="008A7051"/>
    <w:rsid w:val="008B313A"/>
    <w:rsid w:val="008B3929"/>
    <w:rsid w:val="008B3C2F"/>
    <w:rsid w:val="008B4CB3"/>
    <w:rsid w:val="008B4CEE"/>
    <w:rsid w:val="008B54B2"/>
    <w:rsid w:val="008B7554"/>
    <w:rsid w:val="008B793C"/>
    <w:rsid w:val="008C18D1"/>
    <w:rsid w:val="008C46FD"/>
    <w:rsid w:val="008C4DEE"/>
    <w:rsid w:val="008C54FB"/>
    <w:rsid w:val="008C59A3"/>
    <w:rsid w:val="008C64E7"/>
    <w:rsid w:val="008C67AF"/>
    <w:rsid w:val="008D5BDB"/>
    <w:rsid w:val="008E03DA"/>
    <w:rsid w:val="008E3C24"/>
    <w:rsid w:val="008E4158"/>
    <w:rsid w:val="008E5062"/>
    <w:rsid w:val="008F0C84"/>
    <w:rsid w:val="008F2143"/>
    <w:rsid w:val="00901BA9"/>
    <w:rsid w:val="00910642"/>
    <w:rsid w:val="009108FA"/>
    <w:rsid w:val="00917821"/>
    <w:rsid w:val="0092088B"/>
    <w:rsid w:val="00922216"/>
    <w:rsid w:val="00922E66"/>
    <w:rsid w:val="0092344C"/>
    <w:rsid w:val="009311C8"/>
    <w:rsid w:val="00933376"/>
    <w:rsid w:val="009336FC"/>
    <w:rsid w:val="009413FD"/>
    <w:rsid w:val="0094161B"/>
    <w:rsid w:val="00942245"/>
    <w:rsid w:val="00942355"/>
    <w:rsid w:val="009451B5"/>
    <w:rsid w:val="00946A43"/>
    <w:rsid w:val="00953B70"/>
    <w:rsid w:val="0095748C"/>
    <w:rsid w:val="009578D4"/>
    <w:rsid w:val="0095793B"/>
    <w:rsid w:val="00960356"/>
    <w:rsid w:val="00961FA7"/>
    <w:rsid w:val="0096448E"/>
    <w:rsid w:val="00964D3F"/>
    <w:rsid w:val="00964D56"/>
    <w:rsid w:val="009651D6"/>
    <w:rsid w:val="00965CD7"/>
    <w:rsid w:val="009668DE"/>
    <w:rsid w:val="009674BD"/>
    <w:rsid w:val="009718F9"/>
    <w:rsid w:val="0097217B"/>
    <w:rsid w:val="00974160"/>
    <w:rsid w:val="00975112"/>
    <w:rsid w:val="00975202"/>
    <w:rsid w:val="009753D7"/>
    <w:rsid w:val="0097700E"/>
    <w:rsid w:val="00981047"/>
    <w:rsid w:val="00983333"/>
    <w:rsid w:val="00991B5F"/>
    <w:rsid w:val="00991C7D"/>
    <w:rsid w:val="009A3B71"/>
    <w:rsid w:val="009A3CA0"/>
    <w:rsid w:val="009A61BC"/>
    <w:rsid w:val="009A676D"/>
    <w:rsid w:val="009B2961"/>
    <w:rsid w:val="009B2BB6"/>
    <w:rsid w:val="009B424D"/>
    <w:rsid w:val="009C03CF"/>
    <w:rsid w:val="009C1AC6"/>
    <w:rsid w:val="009C4F04"/>
    <w:rsid w:val="009C6D15"/>
    <w:rsid w:val="009E042D"/>
    <w:rsid w:val="009E6427"/>
    <w:rsid w:val="009F209F"/>
    <w:rsid w:val="009F3851"/>
    <w:rsid w:val="00A00AF8"/>
    <w:rsid w:val="00A12458"/>
    <w:rsid w:val="00A2312B"/>
    <w:rsid w:val="00A2631E"/>
    <w:rsid w:val="00A27328"/>
    <w:rsid w:val="00A30E68"/>
    <w:rsid w:val="00A34AA0"/>
    <w:rsid w:val="00A374A9"/>
    <w:rsid w:val="00A40C86"/>
    <w:rsid w:val="00A41EFC"/>
    <w:rsid w:val="00A55894"/>
    <w:rsid w:val="00A558B9"/>
    <w:rsid w:val="00A5660D"/>
    <w:rsid w:val="00A56946"/>
    <w:rsid w:val="00A578D8"/>
    <w:rsid w:val="00A60717"/>
    <w:rsid w:val="00A610A2"/>
    <w:rsid w:val="00A61759"/>
    <w:rsid w:val="00A62BC6"/>
    <w:rsid w:val="00A65FF9"/>
    <w:rsid w:val="00A70724"/>
    <w:rsid w:val="00A727A1"/>
    <w:rsid w:val="00A82F44"/>
    <w:rsid w:val="00A83491"/>
    <w:rsid w:val="00A843E5"/>
    <w:rsid w:val="00A85C69"/>
    <w:rsid w:val="00A878B0"/>
    <w:rsid w:val="00A94A09"/>
    <w:rsid w:val="00AB42FF"/>
    <w:rsid w:val="00AB5781"/>
    <w:rsid w:val="00AB762B"/>
    <w:rsid w:val="00AB78E0"/>
    <w:rsid w:val="00AC0810"/>
    <w:rsid w:val="00AC0BFA"/>
    <w:rsid w:val="00AC4497"/>
    <w:rsid w:val="00AC49D8"/>
    <w:rsid w:val="00AC523C"/>
    <w:rsid w:val="00AC56A6"/>
    <w:rsid w:val="00AD3A3C"/>
    <w:rsid w:val="00AD50C4"/>
    <w:rsid w:val="00AD5DDD"/>
    <w:rsid w:val="00AE11B7"/>
    <w:rsid w:val="00AE208D"/>
    <w:rsid w:val="00AE5170"/>
    <w:rsid w:val="00AF0612"/>
    <w:rsid w:val="00AF3F8E"/>
    <w:rsid w:val="00AF7D78"/>
    <w:rsid w:val="00AF7FFB"/>
    <w:rsid w:val="00B00AAB"/>
    <w:rsid w:val="00B05330"/>
    <w:rsid w:val="00B06C4D"/>
    <w:rsid w:val="00B0746A"/>
    <w:rsid w:val="00B21825"/>
    <w:rsid w:val="00B22164"/>
    <w:rsid w:val="00B24714"/>
    <w:rsid w:val="00B24D64"/>
    <w:rsid w:val="00B26CCF"/>
    <w:rsid w:val="00B27642"/>
    <w:rsid w:val="00B316B9"/>
    <w:rsid w:val="00B3298F"/>
    <w:rsid w:val="00B35331"/>
    <w:rsid w:val="00B374B2"/>
    <w:rsid w:val="00B37807"/>
    <w:rsid w:val="00B41A4C"/>
    <w:rsid w:val="00B43E8A"/>
    <w:rsid w:val="00B51544"/>
    <w:rsid w:val="00B531DD"/>
    <w:rsid w:val="00B57306"/>
    <w:rsid w:val="00B60860"/>
    <w:rsid w:val="00B620E1"/>
    <w:rsid w:val="00B62973"/>
    <w:rsid w:val="00B70341"/>
    <w:rsid w:val="00B71DC2"/>
    <w:rsid w:val="00B73546"/>
    <w:rsid w:val="00B74DD5"/>
    <w:rsid w:val="00B74F88"/>
    <w:rsid w:val="00B76A6E"/>
    <w:rsid w:val="00B77596"/>
    <w:rsid w:val="00B85FD3"/>
    <w:rsid w:val="00B876CE"/>
    <w:rsid w:val="00B8797A"/>
    <w:rsid w:val="00B93469"/>
    <w:rsid w:val="00B93893"/>
    <w:rsid w:val="00B94AE2"/>
    <w:rsid w:val="00BA683D"/>
    <w:rsid w:val="00BB067E"/>
    <w:rsid w:val="00BB1670"/>
    <w:rsid w:val="00BC12A3"/>
    <w:rsid w:val="00BC3B53"/>
    <w:rsid w:val="00BC56F5"/>
    <w:rsid w:val="00BD1F16"/>
    <w:rsid w:val="00BD4502"/>
    <w:rsid w:val="00BD6B6B"/>
    <w:rsid w:val="00BE10E1"/>
    <w:rsid w:val="00BE647A"/>
    <w:rsid w:val="00BF1053"/>
    <w:rsid w:val="00BF16EE"/>
    <w:rsid w:val="00BF37A3"/>
    <w:rsid w:val="00BF46F7"/>
    <w:rsid w:val="00BF7505"/>
    <w:rsid w:val="00C0205D"/>
    <w:rsid w:val="00C034AA"/>
    <w:rsid w:val="00C05D58"/>
    <w:rsid w:val="00C10411"/>
    <w:rsid w:val="00C12E90"/>
    <w:rsid w:val="00C15483"/>
    <w:rsid w:val="00C206F1"/>
    <w:rsid w:val="00C2137F"/>
    <w:rsid w:val="00C26079"/>
    <w:rsid w:val="00C3473D"/>
    <w:rsid w:val="00C349ED"/>
    <w:rsid w:val="00C35A91"/>
    <w:rsid w:val="00C35E85"/>
    <w:rsid w:val="00C40C60"/>
    <w:rsid w:val="00C41608"/>
    <w:rsid w:val="00C431E0"/>
    <w:rsid w:val="00C4566B"/>
    <w:rsid w:val="00C533AE"/>
    <w:rsid w:val="00C53426"/>
    <w:rsid w:val="00C552CD"/>
    <w:rsid w:val="00C56692"/>
    <w:rsid w:val="00C57380"/>
    <w:rsid w:val="00C63108"/>
    <w:rsid w:val="00C63203"/>
    <w:rsid w:val="00C63ADE"/>
    <w:rsid w:val="00C6537C"/>
    <w:rsid w:val="00C6560F"/>
    <w:rsid w:val="00C71935"/>
    <w:rsid w:val="00C760F4"/>
    <w:rsid w:val="00C8048C"/>
    <w:rsid w:val="00C830B5"/>
    <w:rsid w:val="00C83392"/>
    <w:rsid w:val="00C8445E"/>
    <w:rsid w:val="00C876B7"/>
    <w:rsid w:val="00C90846"/>
    <w:rsid w:val="00C91772"/>
    <w:rsid w:val="00C9518C"/>
    <w:rsid w:val="00C96769"/>
    <w:rsid w:val="00C97E06"/>
    <w:rsid w:val="00CA0A69"/>
    <w:rsid w:val="00CA0E76"/>
    <w:rsid w:val="00CA47D3"/>
    <w:rsid w:val="00CA7A76"/>
    <w:rsid w:val="00CB0AC0"/>
    <w:rsid w:val="00CB3829"/>
    <w:rsid w:val="00CB4A7A"/>
    <w:rsid w:val="00CB5A73"/>
    <w:rsid w:val="00CB73CA"/>
    <w:rsid w:val="00CC10DE"/>
    <w:rsid w:val="00CC3687"/>
    <w:rsid w:val="00CC3738"/>
    <w:rsid w:val="00CC3BF9"/>
    <w:rsid w:val="00CC40A9"/>
    <w:rsid w:val="00CD20C6"/>
    <w:rsid w:val="00CD604A"/>
    <w:rsid w:val="00CD6791"/>
    <w:rsid w:val="00CD77FA"/>
    <w:rsid w:val="00CD792A"/>
    <w:rsid w:val="00CE0FFF"/>
    <w:rsid w:val="00CE2ACE"/>
    <w:rsid w:val="00CE2EA9"/>
    <w:rsid w:val="00CE74D9"/>
    <w:rsid w:val="00CF053F"/>
    <w:rsid w:val="00CF7C8B"/>
    <w:rsid w:val="00CF7E1E"/>
    <w:rsid w:val="00D03543"/>
    <w:rsid w:val="00D0496C"/>
    <w:rsid w:val="00D056BA"/>
    <w:rsid w:val="00D078E1"/>
    <w:rsid w:val="00D113CD"/>
    <w:rsid w:val="00D12A7F"/>
    <w:rsid w:val="00D20D3D"/>
    <w:rsid w:val="00D23071"/>
    <w:rsid w:val="00D23522"/>
    <w:rsid w:val="00D25299"/>
    <w:rsid w:val="00D25A56"/>
    <w:rsid w:val="00D279AE"/>
    <w:rsid w:val="00D32362"/>
    <w:rsid w:val="00D405AB"/>
    <w:rsid w:val="00D4763B"/>
    <w:rsid w:val="00D50E16"/>
    <w:rsid w:val="00D53653"/>
    <w:rsid w:val="00D5423B"/>
    <w:rsid w:val="00D54F1B"/>
    <w:rsid w:val="00D54F4E"/>
    <w:rsid w:val="00D55865"/>
    <w:rsid w:val="00D56274"/>
    <w:rsid w:val="00D577B6"/>
    <w:rsid w:val="00D57A80"/>
    <w:rsid w:val="00D60BA4"/>
    <w:rsid w:val="00D66C9C"/>
    <w:rsid w:val="00D72421"/>
    <w:rsid w:val="00D73F97"/>
    <w:rsid w:val="00D80CCE"/>
    <w:rsid w:val="00D81C2C"/>
    <w:rsid w:val="00D90E4E"/>
    <w:rsid w:val="00D92633"/>
    <w:rsid w:val="00DA3462"/>
    <w:rsid w:val="00DA4D7A"/>
    <w:rsid w:val="00DB02A7"/>
    <w:rsid w:val="00DB1113"/>
    <w:rsid w:val="00DB227B"/>
    <w:rsid w:val="00DB79FA"/>
    <w:rsid w:val="00DC2330"/>
    <w:rsid w:val="00DC248A"/>
    <w:rsid w:val="00DC5C74"/>
    <w:rsid w:val="00DD1FBB"/>
    <w:rsid w:val="00DD5DF9"/>
    <w:rsid w:val="00DD74D4"/>
    <w:rsid w:val="00DD7673"/>
    <w:rsid w:val="00DE02EB"/>
    <w:rsid w:val="00DE1765"/>
    <w:rsid w:val="00DE578A"/>
    <w:rsid w:val="00DE59E8"/>
    <w:rsid w:val="00DF0E26"/>
    <w:rsid w:val="00DF19A6"/>
    <w:rsid w:val="00DF1BEF"/>
    <w:rsid w:val="00DF1D1E"/>
    <w:rsid w:val="00DF2583"/>
    <w:rsid w:val="00DF54D9"/>
    <w:rsid w:val="00DF663F"/>
    <w:rsid w:val="00E03D32"/>
    <w:rsid w:val="00E054B0"/>
    <w:rsid w:val="00E079CF"/>
    <w:rsid w:val="00E10DC6"/>
    <w:rsid w:val="00E11F8E"/>
    <w:rsid w:val="00E12142"/>
    <w:rsid w:val="00E145EA"/>
    <w:rsid w:val="00E177D8"/>
    <w:rsid w:val="00E205BA"/>
    <w:rsid w:val="00E33DB6"/>
    <w:rsid w:val="00E33E4F"/>
    <w:rsid w:val="00E35C90"/>
    <w:rsid w:val="00E364EF"/>
    <w:rsid w:val="00E41F69"/>
    <w:rsid w:val="00E426A4"/>
    <w:rsid w:val="00E42D22"/>
    <w:rsid w:val="00E44DC6"/>
    <w:rsid w:val="00E50A17"/>
    <w:rsid w:val="00E54F27"/>
    <w:rsid w:val="00E634E3"/>
    <w:rsid w:val="00E64BA2"/>
    <w:rsid w:val="00E659A6"/>
    <w:rsid w:val="00E707C6"/>
    <w:rsid w:val="00E70DA4"/>
    <w:rsid w:val="00E91667"/>
    <w:rsid w:val="00E97275"/>
    <w:rsid w:val="00EA6BFE"/>
    <w:rsid w:val="00EA75C1"/>
    <w:rsid w:val="00EB103E"/>
    <w:rsid w:val="00EB7550"/>
    <w:rsid w:val="00EB77B2"/>
    <w:rsid w:val="00EC237D"/>
    <w:rsid w:val="00ED398D"/>
    <w:rsid w:val="00ED6FF4"/>
    <w:rsid w:val="00EE09FA"/>
    <w:rsid w:val="00EE1A75"/>
    <w:rsid w:val="00EE3CAB"/>
    <w:rsid w:val="00EE4A1F"/>
    <w:rsid w:val="00EE694B"/>
    <w:rsid w:val="00EE6D96"/>
    <w:rsid w:val="00EE7349"/>
    <w:rsid w:val="00EF05E0"/>
    <w:rsid w:val="00EF1B5A"/>
    <w:rsid w:val="00EF2800"/>
    <w:rsid w:val="00EF2CCA"/>
    <w:rsid w:val="00EF7216"/>
    <w:rsid w:val="00F01715"/>
    <w:rsid w:val="00F01719"/>
    <w:rsid w:val="00F03E1B"/>
    <w:rsid w:val="00F10BD6"/>
    <w:rsid w:val="00F11069"/>
    <w:rsid w:val="00F12834"/>
    <w:rsid w:val="00F16EBD"/>
    <w:rsid w:val="00F16FFB"/>
    <w:rsid w:val="00F20313"/>
    <w:rsid w:val="00F235CE"/>
    <w:rsid w:val="00F2480A"/>
    <w:rsid w:val="00F2608D"/>
    <w:rsid w:val="00F319A7"/>
    <w:rsid w:val="00F33331"/>
    <w:rsid w:val="00F33A40"/>
    <w:rsid w:val="00F36803"/>
    <w:rsid w:val="00F42705"/>
    <w:rsid w:val="00F450DE"/>
    <w:rsid w:val="00F4653E"/>
    <w:rsid w:val="00F46AA1"/>
    <w:rsid w:val="00F53F91"/>
    <w:rsid w:val="00F57321"/>
    <w:rsid w:val="00F6050B"/>
    <w:rsid w:val="00F61A72"/>
    <w:rsid w:val="00F66F13"/>
    <w:rsid w:val="00F707FF"/>
    <w:rsid w:val="00F74073"/>
    <w:rsid w:val="00F77453"/>
    <w:rsid w:val="00F77925"/>
    <w:rsid w:val="00F8000A"/>
    <w:rsid w:val="00F82CDB"/>
    <w:rsid w:val="00F841EC"/>
    <w:rsid w:val="00F85656"/>
    <w:rsid w:val="00F85C29"/>
    <w:rsid w:val="00F93D50"/>
    <w:rsid w:val="00F93E39"/>
    <w:rsid w:val="00F93FE9"/>
    <w:rsid w:val="00F94DA4"/>
    <w:rsid w:val="00F9737E"/>
    <w:rsid w:val="00F97C77"/>
    <w:rsid w:val="00FA1759"/>
    <w:rsid w:val="00FA25B1"/>
    <w:rsid w:val="00FA29B8"/>
    <w:rsid w:val="00FA591D"/>
    <w:rsid w:val="00FA7ADB"/>
    <w:rsid w:val="00FB06ED"/>
    <w:rsid w:val="00FB76DB"/>
    <w:rsid w:val="00FC36AB"/>
    <w:rsid w:val="00FC421C"/>
    <w:rsid w:val="00FC7B51"/>
    <w:rsid w:val="00FC7BEC"/>
    <w:rsid w:val="00FD1727"/>
    <w:rsid w:val="00FD2798"/>
    <w:rsid w:val="00FD569C"/>
    <w:rsid w:val="00FE4313"/>
    <w:rsid w:val="00FE4F08"/>
    <w:rsid w:val="00FF0C87"/>
    <w:rsid w:val="00FF0D35"/>
    <w:rsid w:val="00FF278D"/>
    <w:rsid w:val="00FF43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50A17"/>
    <w:pPr>
      <w:spacing w:line="240" w:lineRule="atLeast"/>
    </w:pPr>
    <w:rPr>
      <w:rFonts w:ascii="Verdana" w:hAnsi="Verdana"/>
      <w:sz w:val="18"/>
      <w:szCs w:val="24"/>
    </w:rPr>
  </w:style>
  <w:style w:type="paragraph" w:styleId="Kop1">
    <w:name w:val="heading 1"/>
    <w:basedOn w:val="Standaard"/>
    <w:next w:val="Standaard"/>
    <w:qFormat/>
    <w:rsid w:val="00E707C6"/>
    <w:pPr>
      <w:pageBreakBefore/>
      <w:widowControl w:val="0"/>
      <w:numPr>
        <w:numId w:val="5"/>
      </w:numPr>
      <w:spacing w:after="700" w:line="300" w:lineRule="atLeast"/>
      <w:contextualSpacing/>
      <w:outlineLvl w:val="0"/>
    </w:pPr>
    <w:rPr>
      <w:rFonts w:cs="Arial"/>
      <w:bCs/>
      <w:kern w:val="32"/>
      <w:sz w:val="24"/>
      <w:szCs w:val="18"/>
    </w:rPr>
  </w:style>
  <w:style w:type="paragraph" w:styleId="Kop2">
    <w:name w:val="heading 2"/>
    <w:basedOn w:val="Kop1"/>
    <w:next w:val="Standaard"/>
    <w:qFormat/>
    <w:rsid w:val="00E707C6"/>
    <w:pPr>
      <w:keepNext/>
      <w:pageBreakBefore w:val="0"/>
      <w:numPr>
        <w:ilvl w:val="1"/>
      </w:numPr>
      <w:spacing w:before="200" w:after="0"/>
      <w:outlineLvl w:val="1"/>
    </w:pPr>
    <w:rPr>
      <w:b/>
      <w:bCs w:val="0"/>
      <w:iCs/>
      <w:sz w:val="18"/>
      <w:szCs w:val="28"/>
    </w:rPr>
  </w:style>
  <w:style w:type="paragraph" w:styleId="Kop3">
    <w:name w:val="heading 3"/>
    <w:basedOn w:val="Kop1"/>
    <w:next w:val="Standaard"/>
    <w:qFormat/>
    <w:rsid w:val="00E707C6"/>
    <w:pPr>
      <w:keepNext/>
      <w:pageBreakBefore w:val="0"/>
      <w:numPr>
        <w:ilvl w:val="2"/>
      </w:numPr>
      <w:spacing w:before="240" w:after="0" w:line="240" w:lineRule="atLeast"/>
      <w:contextualSpacing w:val="0"/>
      <w:outlineLvl w:val="2"/>
    </w:pPr>
    <w:rPr>
      <w:bCs w:val="0"/>
      <w:i/>
      <w:sz w:val="18"/>
      <w:szCs w:val="26"/>
    </w:rPr>
  </w:style>
  <w:style w:type="paragraph" w:styleId="Kop4">
    <w:name w:val="heading 4"/>
    <w:basedOn w:val="Kop1"/>
    <w:next w:val="Standaard"/>
    <w:qFormat/>
    <w:rsid w:val="00775344"/>
    <w:pPr>
      <w:keepNext/>
      <w:pageBreakBefore w:val="0"/>
      <w:numPr>
        <w:ilvl w:val="3"/>
      </w:numPr>
      <w:spacing w:before="240" w:after="0" w:line="240" w:lineRule="atLeast"/>
      <w:contextualSpacing w:val="0"/>
      <w:outlineLvl w:val="3"/>
    </w:pPr>
    <w:rPr>
      <w:bCs w:val="0"/>
      <w:sz w:val="18"/>
      <w:szCs w:val="28"/>
    </w:rPr>
  </w:style>
  <w:style w:type="paragraph" w:styleId="Kop5">
    <w:name w:val="heading 5"/>
    <w:basedOn w:val="Standaard"/>
    <w:next w:val="Standaard"/>
    <w:qFormat/>
    <w:rsid w:val="00E707C6"/>
    <w:pPr>
      <w:numPr>
        <w:ilvl w:val="4"/>
        <w:numId w:val="5"/>
      </w:numPr>
      <w:spacing w:before="240" w:after="60"/>
      <w:outlineLvl w:val="4"/>
    </w:pPr>
    <w:rPr>
      <w:b/>
      <w:bCs/>
      <w:i/>
      <w:iCs/>
      <w:szCs w:val="26"/>
    </w:rPr>
  </w:style>
  <w:style w:type="paragraph" w:styleId="Kop6">
    <w:name w:val="heading 6"/>
    <w:basedOn w:val="Standaard"/>
    <w:next w:val="Standaard"/>
    <w:qFormat/>
    <w:rsid w:val="00E707C6"/>
    <w:pPr>
      <w:numPr>
        <w:ilvl w:val="5"/>
        <w:numId w:val="6"/>
      </w:numPr>
      <w:spacing w:before="240" w:after="60"/>
      <w:outlineLvl w:val="5"/>
    </w:pPr>
    <w:rPr>
      <w:b/>
      <w:bCs/>
      <w:szCs w:val="22"/>
    </w:rPr>
  </w:style>
  <w:style w:type="paragraph" w:styleId="Kop7">
    <w:name w:val="heading 7"/>
    <w:basedOn w:val="Standaard"/>
    <w:next w:val="Standaard"/>
    <w:qFormat/>
    <w:rsid w:val="00E707C6"/>
    <w:pPr>
      <w:numPr>
        <w:ilvl w:val="6"/>
        <w:numId w:val="6"/>
      </w:numPr>
      <w:spacing w:before="240" w:after="60"/>
      <w:outlineLvl w:val="6"/>
    </w:pPr>
  </w:style>
  <w:style w:type="paragraph" w:styleId="Kop8">
    <w:name w:val="heading 8"/>
    <w:basedOn w:val="Standaard"/>
    <w:next w:val="Standaard"/>
    <w:qFormat/>
    <w:rsid w:val="00E707C6"/>
    <w:pPr>
      <w:numPr>
        <w:ilvl w:val="7"/>
        <w:numId w:val="6"/>
      </w:numPr>
      <w:spacing w:before="240" w:after="60"/>
      <w:outlineLvl w:val="7"/>
    </w:pPr>
    <w:rPr>
      <w:i/>
      <w:iCs/>
    </w:rPr>
  </w:style>
  <w:style w:type="paragraph" w:styleId="Kop9">
    <w:name w:val="heading 9"/>
    <w:basedOn w:val="Standaard"/>
    <w:next w:val="Standaard"/>
    <w:qFormat/>
    <w:rsid w:val="00E707C6"/>
    <w:pPr>
      <w:numPr>
        <w:ilvl w:val="8"/>
        <w:numId w:val="6"/>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F57321"/>
  </w:style>
  <w:style w:type="paragraph" w:customStyle="1" w:styleId="Kopzondernummering">
    <w:name w:val="Kop zonder nummering"/>
    <w:basedOn w:val="Standaard"/>
    <w:next w:val="Standaard"/>
    <w:rsid w:val="006E7216"/>
    <w:pPr>
      <w:spacing w:after="700" w:line="300" w:lineRule="atLeast"/>
      <w:contextualSpacing/>
    </w:pPr>
    <w:rPr>
      <w:sz w:val="24"/>
    </w:rPr>
  </w:style>
  <w:style w:type="character" w:styleId="Hyperlink">
    <w:name w:val="Hyperlink"/>
    <w:rsid w:val="005C164B"/>
    <w:rPr>
      <w:rFonts w:ascii="Verdana" w:hAnsi="Verdana"/>
      <w:color w:val="000000"/>
      <w:u w:val="single"/>
    </w:rPr>
  </w:style>
  <w:style w:type="character" w:customStyle="1" w:styleId="Lijstnummering2Char">
    <w:name w:val="Lijstnummering 2 Char"/>
    <w:link w:val="Lijstnummering2"/>
    <w:rsid w:val="003C18C0"/>
    <w:rPr>
      <w:rFonts w:ascii="Verdana" w:hAnsi="Verdana"/>
      <w:sz w:val="18"/>
      <w:szCs w:val="24"/>
    </w:rPr>
  </w:style>
  <w:style w:type="paragraph" w:styleId="Lijstnummering2">
    <w:name w:val="List Number 2"/>
    <w:basedOn w:val="Standaard"/>
    <w:link w:val="Lijstnummering2Char"/>
    <w:rsid w:val="003C18C0"/>
    <w:pPr>
      <w:numPr>
        <w:numId w:val="4"/>
      </w:numPr>
    </w:pPr>
  </w:style>
  <w:style w:type="paragraph" w:styleId="Inhopg1">
    <w:name w:val="toc 1"/>
    <w:basedOn w:val="Standaard"/>
    <w:next w:val="Standaard"/>
    <w:uiPriority w:val="39"/>
    <w:rsid w:val="00EB7550"/>
  </w:style>
  <w:style w:type="paragraph" w:customStyle="1" w:styleId="Huisstijl-Paginanummering">
    <w:name w:val="Huisstijl-Paginanummering"/>
    <w:basedOn w:val="Standaard"/>
    <w:rsid w:val="00E50A17"/>
    <w:pPr>
      <w:spacing w:line="180" w:lineRule="exact"/>
    </w:pPr>
    <w:rPr>
      <w:noProof/>
      <w:sz w:val="13"/>
    </w:rPr>
  </w:style>
  <w:style w:type="character" w:customStyle="1" w:styleId="LijstnummeringChar">
    <w:name w:val="Lijstnummering Char"/>
    <w:link w:val="Lijstnummering"/>
    <w:rsid w:val="003C18C0"/>
    <w:rPr>
      <w:rFonts w:ascii="Verdana" w:hAnsi="Verdana"/>
      <w:sz w:val="18"/>
      <w:szCs w:val="24"/>
    </w:rPr>
  </w:style>
  <w:style w:type="paragraph" w:styleId="Lijstnummering">
    <w:name w:val="List Number"/>
    <w:basedOn w:val="Standaard"/>
    <w:link w:val="LijstnummeringChar"/>
    <w:rsid w:val="003C18C0"/>
    <w:pPr>
      <w:numPr>
        <w:numId w:val="3"/>
      </w:numPr>
    </w:pPr>
  </w:style>
  <w:style w:type="character" w:customStyle="1" w:styleId="Huisstijl-Koptekst">
    <w:name w:val="Huisstijl-Koptekst"/>
    <w:uiPriority w:val="99"/>
    <w:rsid w:val="001C47F8"/>
    <w:rPr>
      <w:rFonts w:ascii="Verdana" w:hAnsi="Verdana"/>
      <w:dstrike w:val="0"/>
      <w:sz w:val="13"/>
      <w:vertAlign w:val="baseline"/>
    </w:rPr>
  </w:style>
  <w:style w:type="paragraph" w:styleId="Koptekst">
    <w:name w:val="header"/>
    <w:basedOn w:val="Standaard"/>
    <w:rsid w:val="00891692"/>
    <w:pPr>
      <w:tabs>
        <w:tab w:val="center" w:pos="4536"/>
        <w:tab w:val="right" w:pos="9072"/>
      </w:tabs>
    </w:pPr>
  </w:style>
  <w:style w:type="paragraph" w:styleId="Voettekst">
    <w:name w:val="footer"/>
    <w:basedOn w:val="Standaard"/>
    <w:rsid w:val="00891692"/>
    <w:pPr>
      <w:tabs>
        <w:tab w:val="center" w:pos="4536"/>
        <w:tab w:val="right" w:pos="9072"/>
      </w:tabs>
    </w:pPr>
  </w:style>
  <w:style w:type="paragraph" w:styleId="Lijstopsomteken2">
    <w:name w:val="List Bullet 2"/>
    <w:basedOn w:val="Standaard"/>
    <w:rsid w:val="008F2143"/>
    <w:pPr>
      <w:numPr>
        <w:numId w:val="2"/>
      </w:numPr>
      <w:ind w:left="454" w:hanging="227"/>
    </w:pPr>
    <w:rPr>
      <w:noProof/>
    </w:rPr>
  </w:style>
  <w:style w:type="paragraph" w:styleId="Lijstopsomteken">
    <w:name w:val="List Bullet"/>
    <w:basedOn w:val="Standaard"/>
    <w:rsid w:val="008F2143"/>
    <w:pPr>
      <w:numPr>
        <w:numId w:val="1"/>
      </w:numPr>
    </w:pPr>
    <w:rPr>
      <w:noProof/>
    </w:rPr>
  </w:style>
  <w:style w:type="paragraph" w:styleId="Ondertitel">
    <w:name w:val="Subtitle"/>
    <w:basedOn w:val="Standaard"/>
    <w:next w:val="Standaard"/>
    <w:qFormat/>
    <w:rsid w:val="008646B0"/>
    <w:pPr>
      <w:spacing w:line="320" w:lineRule="atLeast"/>
      <w:outlineLvl w:val="1"/>
    </w:pPr>
    <w:rPr>
      <w:sz w:val="24"/>
    </w:rPr>
  </w:style>
  <w:style w:type="paragraph" w:styleId="Titel">
    <w:name w:val="Title"/>
    <w:basedOn w:val="Standaard"/>
    <w:qFormat/>
    <w:rsid w:val="008646B0"/>
    <w:pPr>
      <w:spacing w:line="320" w:lineRule="atLeast"/>
      <w:outlineLvl w:val="0"/>
    </w:pPr>
    <w:rPr>
      <w:rFonts w:cs="Arial"/>
      <w:b/>
      <w:bCs/>
      <w:kern w:val="28"/>
      <w:sz w:val="24"/>
      <w:szCs w:val="32"/>
    </w:rPr>
  </w:style>
  <w:style w:type="character" w:customStyle="1" w:styleId="Huisstijl-Rubricering">
    <w:name w:val="Huisstijl-Rubricering"/>
    <w:rsid w:val="009A676D"/>
    <w:rPr>
      <w:rFonts w:ascii="Verdana" w:hAnsi="Verdana"/>
      <w:b/>
      <w:smallCaps/>
      <w:dstrike w:val="0"/>
      <w:sz w:val="13"/>
      <w:vertAlign w:val="baseline"/>
    </w:rPr>
  </w:style>
  <w:style w:type="paragraph" w:styleId="Inhopg2">
    <w:name w:val="toc 2"/>
    <w:basedOn w:val="Inhopg1"/>
    <w:next w:val="Standaard"/>
    <w:uiPriority w:val="39"/>
    <w:rsid w:val="00F03E1B"/>
    <w:pPr>
      <w:tabs>
        <w:tab w:val="left" w:pos="0"/>
      </w:tabs>
      <w:spacing w:before="240"/>
      <w:ind w:left="-1160"/>
    </w:pPr>
    <w:rPr>
      <w:b/>
    </w:rPr>
  </w:style>
  <w:style w:type="paragraph" w:styleId="Inhopg3">
    <w:name w:val="toc 3"/>
    <w:basedOn w:val="Inhopg2"/>
    <w:next w:val="Standaard"/>
    <w:uiPriority w:val="39"/>
    <w:rsid w:val="006469F6"/>
    <w:pPr>
      <w:spacing w:before="0"/>
    </w:pPr>
    <w:rPr>
      <w:b w:val="0"/>
    </w:rPr>
  </w:style>
  <w:style w:type="paragraph" w:customStyle="1" w:styleId="Huisstijl-TabelTitel">
    <w:name w:val="Huisstijl-TabelTitel"/>
    <w:basedOn w:val="Standaard"/>
    <w:next w:val="Standaard"/>
    <w:rsid w:val="00C6537C"/>
    <w:rPr>
      <w:b/>
      <w:sz w:val="14"/>
    </w:rPr>
  </w:style>
  <w:style w:type="paragraph" w:customStyle="1" w:styleId="Huisstijl-Bijschrift">
    <w:name w:val="Huisstijl-Bijschrift"/>
    <w:basedOn w:val="Standaard"/>
    <w:next w:val="Standaard"/>
    <w:rsid w:val="00C6537C"/>
    <w:rPr>
      <w:i/>
    </w:rPr>
  </w:style>
  <w:style w:type="table" w:styleId="Tabelraster">
    <w:name w:val="Table Grid"/>
    <w:basedOn w:val="Standaardtabel"/>
    <w:rsid w:val="00C6537C"/>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Standaardtabel"/>
    <w:rsid w:val="00CD604A"/>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rsid w:val="00CD604A"/>
    <w:rPr>
      <w:b w:val="0"/>
    </w:rPr>
  </w:style>
  <w:style w:type="paragraph" w:styleId="Inhopg4">
    <w:name w:val="toc 4"/>
    <w:basedOn w:val="Inhopg3"/>
    <w:next w:val="Standaard"/>
    <w:uiPriority w:val="39"/>
    <w:rsid w:val="00F03E1B"/>
  </w:style>
  <w:style w:type="paragraph" w:styleId="Inhopg5">
    <w:name w:val="toc 5"/>
    <w:basedOn w:val="Standaard"/>
    <w:next w:val="Standaard"/>
    <w:autoRedefine/>
    <w:semiHidden/>
    <w:rsid w:val="00EB7550"/>
    <w:pPr>
      <w:ind w:left="720"/>
    </w:pPr>
  </w:style>
  <w:style w:type="paragraph" w:styleId="Voetnoottekst">
    <w:name w:val="footnote text"/>
    <w:basedOn w:val="Standaard"/>
    <w:semiHidden/>
    <w:rsid w:val="00F46AA1"/>
    <w:pPr>
      <w:tabs>
        <w:tab w:val="left" w:pos="600"/>
      </w:tabs>
      <w:spacing w:line="180" w:lineRule="atLeast"/>
      <w:ind w:left="240" w:hanging="240"/>
    </w:pPr>
    <w:rPr>
      <w:sz w:val="13"/>
      <w:szCs w:val="20"/>
    </w:rPr>
  </w:style>
  <w:style w:type="character" w:styleId="Voetnootmarkering">
    <w:name w:val="footnote reference"/>
    <w:uiPriority w:val="99"/>
    <w:semiHidden/>
    <w:rsid w:val="007577BD"/>
    <w:rPr>
      <w:vertAlign w:val="superscript"/>
    </w:rPr>
  </w:style>
  <w:style w:type="paragraph" w:styleId="Eindnoottekst">
    <w:name w:val="endnote text"/>
    <w:basedOn w:val="Standaard"/>
    <w:semiHidden/>
    <w:rsid w:val="00456B63"/>
    <w:rPr>
      <w:sz w:val="20"/>
      <w:szCs w:val="20"/>
    </w:rPr>
  </w:style>
  <w:style w:type="character" w:styleId="Eindnootmarkering">
    <w:name w:val="endnote reference"/>
    <w:semiHidden/>
    <w:rsid w:val="00456B63"/>
    <w:rPr>
      <w:vertAlign w:val="superscript"/>
    </w:rPr>
  </w:style>
  <w:style w:type="paragraph" w:styleId="Berichtkop">
    <w:name w:val="Message Header"/>
    <w:basedOn w:val="Standaard"/>
    <w:link w:val="BerichtkopChar"/>
    <w:rsid w:val="00693D8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BerichtkopChar">
    <w:name w:val="Berichtkop Char"/>
    <w:link w:val="Berichtkop"/>
    <w:rsid w:val="00693D80"/>
    <w:rPr>
      <w:rFonts w:ascii="Verdana" w:hAnsi="Verdana"/>
      <w:sz w:val="24"/>
      <w:szCs w:val="24"/>
      <w:shd w:val="pct20" w:color="auto" w:fill="auto"/>
    </w:rPr>
  </w:style>
  <w:style w:type="paragraph" w:styleId="Index1">
    <w:name w:val="index 1"/>
    <w:basedOn w:val="Standaard"/>
    <w:next w:val="Standaard"/>
    <w:autoRedefine/>
    <w:rsid w:val="00693D80"/>
    <w:pPr>
      <w:ind w:left="180" w:hanging="180"/>
    </w:pPr>
  </w:style>
  <w:style w:type="paragraph" w:styleId="Indexkop">
    <w:name w:val="index heading"/>
    <w:basedOn w:val="Standaard"/>
    <w:next w:val="Index1"/>
    <w:rsid w:val="00693D80"/>
    <w:rPr>
      <w:b/>
      <w:bCs/>
    </w:rPr>
  </w:style>
  <w:style w:type="paragraph" w:styleId="Kopbronvermelding">
    <w:name w:val="toa heading"/>
    <w:basedOn w:val="Standaard"/>
    <w:next w:val="Standaard"/>
    <w:rsid w:val="00693D80"/>
    <w:pPr>
      <w:spacing w:before="120"/>
    </w:pPr>
    <w:rPr>
      <w:b/>
      <w:bCs/>
      <w:sz w:val="24"/>
    </w:rPr>
  </w:style>
  <w:style w:type="paragraph" w:styleId="Kopvaninhoudsopgave">
    <w:name w:val="TOC Heading"/>
    <w:basedOn w:val="Kop1"/>
    <w:next w:val="Standaard"/>
    <w:uiPriority w:val="39"/>
    <w:qFormat/>
    <w:rsid w:val="00693D80"/>
    <w:pPr>
      <w:keepNext/>
      <w:pageBreakBefore w:val="0"/>
      <w:widowControl/>
      <w:numPr>
        <w:numId w:val="0"/>
      </w:numPr>
      <w:spacing w:before="240" w:after="60" w:line="240" w:lineRule="atLeast"/>
      <w:contextualSpacing w:val="0"/>
      <w:outlineLvl w:val="9"/>
    </w:pPr>
    <w:rPr>
      <w:rFonts w:cs="Times New Roman"/>
      <w:b/>
      <w:szCs w:val="32"/>
    </w:rPr>
  </w:style>
  <w:style w:type="paragraph" w:styleId="Notitiekop">
    <w:name w:val="Note Heading"/>
    <w:basedOn w:val="Standaard"/>
    <w:next w:val="Standaard"/>
    <w:link w:val="NotitiekopChar"/>
    <w:rsid w:val="00693D80"/>
  </w:style>
  <w:style w:type="character" w:customStyle="1" w:styleId="NotitiekopChar">
    <w:name w:val="Notitiekop Char"/>
    <w:link w:val="Notitiekop"/>
    <w:rsid w:val="00693D80"/>
    <w:rPr>
      <w:rFonts w:ascii="Verdana" w:hAnsi="Verdana"/>
      <w:sz w:val="18"/>
      <w:szCs w:val="24"/>
    </w:rPr>
  </w:style>
  <w:style w:type="paragraph" w:styleId="Ballontekst">
    <w:name w:val="Balloon Text"/>
    <w:basedOn w:val="Standaard"/>
    <w:link w:val="BallontekstChar"/>
    <w:rsid w:val="00A85C69"/>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A85C69"/>
    <w:rPr>
      <w:rFonts w:ascii="Tahoma" w:hAnsi="Tahoma" w:cs="Tahoma"/>
      <w:sz w:val="16"/>
      <w:szCs w:val="16"/>
    </w:rPr>
  </w:style>
  <w:style w:type="paragraph" w:styleId="Bijschrift">
    <w:name w:val="caption"/>
    <w:basedOn w:val="Standaard"/>
    <w:next w:val="Standaard"/>
    <w:unhideWhenUsed/>
    <w:qFormat/>
    <w:rsid w:val="00236264"/>
    <w:pPr>
      <w:spacing w:after="200" w:line="240" w:lineRule="auto"/>
    </w:pPr>
    <w:rPr>
      <w:b/>
      <w:bCs/>
      <w:color w:val="4F81BD" w:themeColor="accent1"/>
      <w:szCs w:val="18"/>
    </w:rPr>
  </w:style>
  <w:style w:type="paragraph" w:styleId="Lijstalinea">
    <w:name w:val="List Paragraph"/>
    <w:basedOn w:val="Standaard"/>
    <w:uiPriority w:val="34"/>
    <w:qFormat/>
    <w:rsid w:val="00685723"/>
    <w:pPr>
      <w:ind w:left="720"/>
      <w:contextualSpacing/>
    </w:pPr>
  </w:style>
  <w:style w:type="character" w:styleId="Verwijzingopmerking">
    <w:name w:val="annotation reference"/>
    <w:basedOn w:val="Standaardalinea-lettertype"/>
    <w:rsid w:val="00536738"/>
    <w:rPr>
      <w:sz w:val="16"/>
      <w:szCs w:val="16"/>
    </w:rPr>
  </w:style>
  <w:style w:type="paragraph" w:styleId="Tekstopmerking">
    <w:name w:val="annotation text"/>
    <w:basedOn w:val="Standaard"/>
    <w:link w:val="TekstopmerkingChar"/>
    <w:rsid w:val="00536738"/>
    <w:pPr>
      <w:spacing w:line="240" w:lineRule="auto"/>
    </w:pPr>
    <w:rPr>
      <w:sz w:val="20"/>
      <w:szCs w:val="20"/>
    </w:rPr>
  </w:style>
  <w:style w:type="character" w:customStyle="1" w:styleId="TekstopmerkingChar">
    <w:name w:val="Tekst opmerking Char"/>
    <w:basedOn w:val="Standaardalinea-lettertype"/>
    <w:link w:val="Tekstopmerking"/>
    <w:rsid w:val="00536738"/>
    <w:rPr>
      <w:rFonts w:ascii="Verdana" w:hAnsi="Verdana"/>
    </w:rPr>
  </w:style>
  <w:style w:type="paragraph" w:styleId="Onderwerpvanopmerking">
    <w:name w:val="annotation subject"/>
    <w:basedOn w:val="Tekstopmerking"/>
    <w:next w:val="Tekstopmerking"/>
    <w:link w:val="OnderwerpvanopmerkingChar"/>
    <w:rsid w:val="00536738"/>
    <w:rPr>
      <w:b/>
      <w:bCs/>
    </w:rPr>
  </w:style>
  <w:style w:type="character" w:customStyle="1" w:styleId="OnderwerpvanopmerkingChar">
    <w:name w:val="Onderwerp van opmerking Char"/>
    <w:basedOn w:val="TekstopmerkingChar"/>
    <w:link w:val="Onderwerpvanopmerking"/>
    <w:rsid w:val="00536738"/>
    <w:rPr>
      <w:rFonts w:ascii="Verdana" w:hAnsi="Verdana"/>
      <w:b/>
      <w:bCs/>
    </w:rPr>
  </w:style>
  <w:style w:type="character" w:styleId="GevolgdeHyperlink">
    <w:name w:val="FollowedHyperlink"/>
    <w:basedOn w:val="Standaardalinea-lettertype"/>
    <w:semiHidden/>
    <w:unhideWhenUsed/>
    <w:rsid w:val="00246742"/>
    <w:rPr>
      <w:color w:val="800080" w:themeColor="followedHyperlink"/>
      <w:u w:val="single"/>
    </w:rPr>
  </w:style>
  <w:style w:type="paragraph" w:customStyle="1" w:styleId="Body">
    <w:name w:val="Body"/>
    <w:basedOn w:val="Standaard"/>
    <w:link w:val="BodyChar"/>
    <w:qFormat/>
    <w:rsid w:val="0072154F"/>
    <w:pPr>
      <w:spacing w:after="120"/>
    </w:pPr>
    <w:rPr>
      <w:lang w:val="pt-BR"/>
    </w:rPr>
  </w:style>
  <w:style w:type="character" w:customStyle="1" w:styleId="BodyChar">
    <w:name w:val="Body Char"/>
    <w:link w:val="Body"/>
    <w:rsid w:val="0072154F"/>
    <w:rPr>
      <w:rFonts w:ascii="Verdana" w:hAnsi="Verdana"/>
      <w:sz w:val="18"/>
      <w:szCs w:val="24"/>
      <w:lang w:val="pt-BR"/>
    </w:rPr>
  </w:style>
  <w:style w:type="paragraph" w:styleId="Revisie">
    <w:name w:val="Revision"/>
    <w:hidden/>
    <w:uiPriority w:val="99"/>
    <w:semiHidden/>
    <w:rsid w:val="000E06A6"/>
    <w:rPr>
      <w:rFonts w:ascii="Verdana" w:hAnsi="Verdana"/>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50A17"/>
    <w:pPr>
      <w:spacing w:line="240" w:lineRule="atLeast"/>
    </w:pPr>
    <w:rPr>
      <w:rFonts w:ascii="Verdana" w:hAnsi="Verdana"/>
      <w:sz w:val="18"/>
      <w:szCs w:val="24"/>
    </w:rPr>
  </w:style>
  <w:style w:type="paragraph" w:styleId="Kop1">
    <w:name w:val="heading 1"/>
    <w:basedOn w:val="Standaard"/>
    <w:next w:val="Standaard"/>
    <w:qFormat/>
    <w:rsid w:val="00E707C6"/>
    <w:pPr>
      <w:pageBreakBefore/>
      <w:widowControl w:val="0"/>
      <w:numPr>
        <w:numId w:val="5"/>
      </w:numPr>
      <w:spacing w:after="700" w:line="300" w:lineRule="atLeast"/>
      <w:contextualSpacing/>
      <w:outlineLvl w:val="0"/>
    </w:pPr>
    <w:rPr>
      <w:rFonts w:cs="Arial"/>
      <w:bCs/>
      <w:kern w:val="32"/>
      <w:sz w:val="24"/>
      <w:szCs w:val="18"/>
    </w:rPr>
  </w:style>
  <w:style w:type="paragraph" w:styleId="Kop2">
    <w:name w:val="heading 2"/>
    <w:basedOn w:val="Kop1"/>
    <w:next w:val="Standaard"/>
    <w:qFormat/>
    <w:rsid w:val="00E707C6"/>
    <w:pPr>
      <w:keepNext/>
      <w:pageBreakBefore w:val="0"/>
      <w:numPr>
        <w:ilvl w:val="1"/>
      </w:numPr>
      <w:spacing w:before="200" w:after="0"/>
      <w:outlineLvl w:val="1"/>
    </w:pPr>
    <w:rPr>
      <w:b/>
      <w:bCs w:val="0"/>
      <w:iCs/>
      <w:sz w:val="18"/>
      <w:szCs w:val="28"/>
    </w:rPr>
  </w:style>
  <w:style w:type="paragraph" w:styleId="Kop3">
    <w:name w:val="heading 3"/>
    <w:basedOn w:val="Kop1"/>
    <w:next w:val="Standaard"/>
    <w:qFormat/>
    <w:rsid w:val="00E707C6"/>
    <w:pPr>
      <w:keepNext/>
      <w:pageBreakBefore w:val="0"/>
      <w:numPr>
        <w:ilvl w:val="2"/>
      </w:numPr>
      <w:spacing w:before="240" w:after="0" w:line="240" w:lineRule="atLeast"/>
      <w:contextualSpacing w:val="0"/>
      <w:outlineLvl w:val="2"/>
    </w:pPr>
    <w:rPr>
      <w:bCs w:val="0"/>
      <w:i/>
      <w:sz w:val="18"/>
      <w:szCs w:val="26"/>
    </w:rPr>
  </w:style>
  <w:style w:type="paragraph" w:styleId="Kop4">
    <w:name w:val="heading 4"/>
    <w:basedOn w:val="Kop1"/>
    <w:next w:val="Standaard"/>
    <w:qFormat/>
    <w:rsid w:val="00775344"/>
    <w:pPr>
      <w:keepNext/>
      <w:pageBreakBefore w:val="0"/>
      <w:numPr>
        <w:ilvl w:val="3"/>
      </w:numPr>
      <w:spacing w:before="240" w:after="0" w:line="240" w:lineRule="atLeast"/>
      <w:contextualSpacing w:val="0"/>
      <w:outlineLvl w:val="3"/>
    </w:pPr>
    <w:rPr>
      <w:bCs w:val="0"/>
      <w:sz w:val="18"/>
      <w:szCs w:val="28"/>
    </w:rPr>
  </w:style>
  <w:style w:type="paragraph" w:styleId="Kop5">
    <w:name w:val="heading 5"/>
    <w:basedOn w:val="Standaard"/>
    <w:next w:val="Standaard"/>
    <w:qFormat/>
    <w:rsid w:val="00E707C6"/>
    <w:pPr>
      <w:numPr>
        <w:ilvl w:val="4"/>
        <w:numId w:val="5"/>
      </w:numPr>
      <w:spacing w:before="240" w:after="60"/>
      <w:outlineLvl w:val="4"/>
    </w:pPr>
    <w:rPr>
      <w:b/>
      <w:bCs/>
      <w:i/>
      <w:iCs/>
      <w:szCs w:val="26"/>
    </w:rPr>
  </w:style>
  <w:style w:type="paragraph" w:styleId="Kop6">
    <w:name w:val="heading 6"/>
    <w:basedOn w:val="Standaard"/>
    <w:next w:val="Standaard"/>
    <w:qFormat/>
    <w:rsid w:val="00E707C6"/>
    <w:pPr>
      <w:numPr>
        <w:ilvl w:val="5"/>
        <w:numId w:val="6"/>
      </w:numPr>
      <w:spacing w:before="240" w:after="60"/>
      <w:outlineLvl w:val="5"/>
    </w:pPr>
    <w:rPr>
      <w:b/>
      <w:bCs/>
      <w:szCs w:val="22"/>
    </w:rPr>
  </w:style>
  <w:style w:type="paragraph" w:styleId="Kop7">
    <w:name w:val="heading 7"/>
    <w:basedOn w:val="Standaard"/>
    <w:next w:val="Standaard"/>
    <w:qFormat/>
    <w:rsid w:val="00E707C6"/>
    <w:pPr>
      <w:numPr>
        <w:ilvl w:val="6"/>
        <w:numId w:val="6"/>
      </w:numPr>
      <w:spacing w:before="240" w:after="60"/>
      <w:outlineLvl w:val="6"/>
    </w:pPr>
  </w:style>
  <w:style w:type="paragraph" w:styleId="Kop8">
    <w:name w:val="heading 8"/>
    <w:basedOn w:val="Standaard"/>
    <w:next w:val="Standaard"/>
    <w:qFormat/>
    <w:rsid w:val="00E707C6"/>
    <w:pPr>
      <w:numPr>
        <w:ilvl w:val="7"/>
        <w:numId w:val="6"/>
      </w:numPr>
      <w:spacing w:before="240" w:after="60"/>
      <w:outlineLvl w:val="7"/>
    </w:pPr>
    <w:rPr>
      <w:i/>
      <w:iCs/>
    </w:rPr>
  </w:style>
  <w:style w:type="paragraph" w:styleId="Kop9">
    <w:name w:val="heading 9"/>
    <w:basedOn w:val="Standaard"/>
    <w:next w:val="Standaard"/>
    <w:qFormat/>
    <w:rsid w:val="00E707C6"/>
    <w:pPr>
      <w:numPr>
        <w:ilvl w:val="8"/>
        <w:numId w:val="6"/>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F57321"/>
  </w:style>
  <w:style w:type="paragraph" w:customStyle="1" w:styleId="Kopzondernummering">
    <w:name w:val="Kop zonder nummering"/>
    <w:basedOn w:val="Standaard"/>
    <w:next w:val="Standaard"/>
    <w:rsid w:val="006E7216"/>
    <w:pPr>
      <w:spacing w:after="700" w:line="300" w:lineRule="atLeast"/>
      <w:contextualSpacing/>
    </w:pPr>
    <w:rPr>
      <w:sz w:val="24"/>
    </w:rPr>
  </w:style>
  <w:style w:type="character" w:styleId="Hyperlink">
    <w:name w:val="Hyperlink"/>
    <w:rsid w:val="005C164B"/>
    <w:rPr>
      <w:rFonts w:ascii="Verdana" w:hAnsi="Verdana"/>
      <w:color w:val="000000"/>
      <w:u w:val="single"/>
    </w:rPr>
  </w:style>
  <w:style w:type="character" w:customStyle="1" w:styleId="Lijstnummering2Char">
    <w:name w:val="Lijstnummering 2 Char"/>
    <w:link w:val="Lijstnummering2"/>
    <w:rsid w:val="003C18C0"/>
    <w:rPr>
      <w:rFonts w:ascii="Verdana" w:hAnsi="Verdana"/>
      <w:sz w:val="18"/>
      <w:szCs w:val="24"/>
    </w:rPr>
  </w:style>
  <w:style w:type="paragraph" w:styleId="Lijstnummering2">
    <w:name w:val="List Number 2"/>
    <w:basedOn w:val="Standaard"/>
    <w:link w:val="Lijstnummering2Char"/>
    <w:rsid w:val="003C18C0"/>
    <w:pPr>
      <w:numPr>
        <w:numId w:val="4"/>
      </w:numPr>
    </w:pPr>
  </w:style>
  <w:style w:type="paragraph" w:styleId="Inhopg1">
    <w:name w:val="toc 1"/>
    <w:basedOn w:val="Standaard"/>
    <w:next w:val="Standaard"/>
    <w:uiPriority w:val="39"/>
    <w:rsid w:val="00EB7550"/>
  </w:style>
  <w:style w:type="paragraph" w:customStyle="1" w:styleId="Huisstijl-Paginanummering">
    <w:name w:val="Huisstijl-Paginanummering"/>
    <w:basedOn w:val="Standaard"/>
    <w:rsid w:val="00E50A17"/>
    <w:pPr>
      <w:spacing w:line="180" w:lineRule="exact"/>
    </w:pPr>
    <w:rPr>
      <w:noProof/>
      <w:sz w:val="13"/>
    </w:rPr>
  </w:style>
  <w:style w:type="character" w:customStyle="1" w:styleId="LijstnummeringChar">
    <w:name w:val="Lijstnummering Char"/>
    <w:link w:val="Lijstnummering"/>
    <w:rsid w:val="003C18C0"/>
    <w:rPr>
      <w:rFonts w:ascii="Verdana" w:hAnsi="Verdana"/>
      <w:sz w:val="18"/>
      <w:szCs w:val="24"/>
    </w:rPr>
  </w:style>
  <w:style w:type="paragraph" w:styleId="Lijstnummering">
    <w:name w:val="List Number"/>
    <w:basedOn w:val="Standaard"/>
    <w:link w:val="LijstnummeringChar"/>
    <w:rsid w:val="003C18C0"/>
    <w:pPr>
      <w:numPr>
        <w:numId w:val="3"/>
      </w:numPr>
    </w:pPr>
  </w:style>
  <w:style w:type="character" w:customStyle="1" w:styleId="Huisstijl-Koptekst">
    <w:name w:val="Huisstijl-Koptekst"/>
    <w:uiPriority w:val="99"/>
    <w:rsid w:val="001C47F8"/>
    <w:rPr>
      <w:rFonts w:ascii="Verdana" w:hAnsi="Verdana"/>
      <w:dstrike w:val="0"/>
      <w:sz w:val="13"/>
      <w:vertAlign w:val="baseline"/>
    </w:rPr>
  </w:style>
  <w:style w:type="paragraph" w:styleId="Koptekst">
    <w:name w:val="header"/>
    <w:basedOn w:val="Standaard"/>
    <w:rsid w:val="00891692"/>
    <w:pPr>
      <w:tabs>
        <w:tab w:val="center" w:pos="4536"/>
        <w:tab w:val="right" w:pos="9072"/>
      </w:tabs>
    </w:pPr>
  </w:style>
  <w:style w:type="paragraph" w:styleId="Voettekst">
    <w:name w:val="footer"/>
    <w:basedOn w:val="Standaard"/>
    <w:rsid w:val="00891692"/>
    <w:pPr>
      <w:tabs>
        <w:tab w:val="center" w:pos="4536"/>
        <w:tab w:val="right" w:pos="9072"/>
      </w:tabs>
    </w:pPr>
  </w:style>
  <w:style w:type="paragraph" w:styleId="Lijstopsomteken2">
    <w:name w:val="List Bullet 2"/>
    <w:basedOn w:val="Standaard"/>
    <w:rsid w:val="008F2143"/>
    <w:pPr>
      <w:numPr>
        <w:numId w:val="2"/>
      </w:numPr>
      <w:ind w:left="454" w:hanging="227"/>
    </w:pPr>
    <w:rPr>
      <w:noProof/>
    </w:rPr>
  </w:style>
  <w:style w:type="paragraph" w:styleId="Lijstopsomteken">
    <w:name w:val="List Bullet"/>
    <w:basedOn w:val="Standaard"/>
    <w:rsid w:val="008F2143"/>
    <w:pPr>
      <w:numPr>
        <w:numId w:val="1"/>
      </w:numPr>
    </w:pPr>
    <w:rPr>
      <w:noProof/>
    </w:rPr>
  </w:style>
  <w:style w:type="paragraph" w:styleId="Ondertitel">
    <w:name w:val="Subtitle"/>
    <w:basedOn w:val="Standaard"/>
    <w:next w:val="Standaard"/>
    <w:qFormat/>
    <w:rsid w:val="008646B0"/>
    <w:pPr>
      <w:spacing w:line="320" w:lineRule="atLeast"/>
      <w:outlineLvl w:val="1"/>
    </w:pPr>
    <w:rPr>
      <w:sz w:val="24"/>
    </w:rPr>
  </w:style>
  <w:style w:type="paragraph" w:styleId="Titel">
    <w:name w:val="Title"/>
    <w:basedOn w:val="Standaard"/>
    <w:qFormat/>
    <w:rsid w:val="008646B0"/>
    <w:pPr>
      <w:spacing w:line="320" w:lineRule="atLeast"/>
      <w:outlineLvl w:val="0"/>
    </w:pPr>
    <w:rPr>
      <w:rFonts w:cs="Arial"/>
      <w:b/>
      <w:bCs/>
      <w:kern w:val="28"/>
      <w:sz w:val="24"/>
      <w:szCs w:val="32"/>
    </w:rPr>
  </w:style>
  <w:style w:type="character" w:customStyle="1" w:styleId="Huisstijl-Rubricering">
    <w:name w:val="Huisstijl-Rubricering"/>
    <w:rsid w:val="009A676D"/>
    <w:rPr>
      <w:rFonts w:ascii="Verdana" w:hAnsi="Verdana"/>
      <w:b/>
      <w:smallCaps/>
      <w:dstrike w:val="0"/>
      <w:sz w:val="13"/>
      <w:vertAlign w:val="baseline"/>
    </w:rPr>
  </w:style>
  <w:style w:type="paragraph" w:styleId="Inhopg2">
    <w:name w:val="toc 2"/>
    <w:basedOn w:val="Inhopg1"/>
    <w:next w:val="Standaard"/>
    <w:uiPriority w:val="39"/>
    <w:rsid w:val="00F03E1B"/>
    <w:pPr>
      <w:tabs>
        <w:tab w:val="left" w:pos="0"/>
      </w:tabs>
      <w:spacing w:before="240"/>
      <w:ind w:left="-1160"/>
    </w:pPr>
    <w:rPr>
      <w:b/>
    </w:rPr>
  </w:style>
  <w:style w:type="paragraph" w:styleId="Inhopg3">
    <w:name w:val="toc 3"/>
    <w:basedOn w:val="Inhopg2"/>
    <w:next w:val="Standaard"/>
    <w:uiPriority w:val="39"/>
    <w:rsid w:val="006469F6"/>
    <w:pPr>
      <w:spacing w:before="0"/>
    </w:pPr>
    <w:rPr>
      <w:b w:val="0"/>
    </w:rPr>
  </w:style>
  <w:style w:type="paragraph" w:customStyle="1" w:styleId="Huisstijl-TabelTitel">
    <w:name w:val="Huisstijl-TabelTitel"/>
    <w:basedOn w:val="Standaard"/>
    <w:next w:val="Standaard"/>
    <w:rsid w:val="00C6537C"/>
    <w:rPr>
      <w:b/>
      <w:sz w:val="14"/>
    </w:rPr>
  </w:style>
  <w:style w:type="paragraph" w:customStyle="1" w:styleId="Huisstijl-Bijschrift">
    <w:name w:val="Huisstijl-Bijschrift"/>
    <w:basedOn w:val="Standaard"/>
    <w:next w:val="Standaard"/>
    <w:rsid w:val="00C6537C"/>
    <w:rPr>
      <w:i/>
    </w:rPr>
  </w:style>
  <w:style w:type="table" w:styleId="Tabelraster">
    <w:name w:val="Table Grid"/>
    <w:basedOn w:val="Standaardtabel"/>
    <w:rsid w:val="00C6537C"/>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Standaardtabel"/>
    <w:rsid w:val="00CD604A"/>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rsid w:val="00CD604A"/>
    <w:rPr>
      <w:b w:val="0"/>
    </w:rPr>
  </w:style>
  <w:style w:type="paragraph" w:styleId="Inhopg4">
    <w:name w:val="toc 4"/>
    <w:basedOn w:val="Inhopg3"/>
    <w:next w:val="Standaard"/>
    <w:uiPriority w:val="39"/>
    <w:rsid w:val="00F03E1B"/>
  </w:style>
  <w:style w:type="paragraph" w:styleId="Inhopg5">
    <w:name w:val="toc 5"/>
    <w:basedOn w:val="Standaard"/>
    <w:next w:val="Standaard"/>
    <w:autoRedefine/>
    <w:semiHidden/>
    <w:rsid w:val="00EB7550"/>
    <w:pPr>
      <w:ind w:left="720"/>
    </w:pPr>
  </w:style>
  <w:style w:type="paragraph" w:styleId="Voetnoottekst">
    <w:name w:val="footnote text"/>
    <w:basedOn w:val="Standaard"/>
    <w:semiHidden/>
    <w:rsid w:val="00F46AA1"/>
    <w:pPr>
      <w:tabs>
        <w:tab w:val="left" w:pos="600"/>
      </w:tabs>
      <w:spacing w:line="180" w:lineRule="atLeast"/>
      <w:ind w:left="240" w:hanging="240"/>
    </w:pPr>
    <w:rPr>
      <w:sz w:val="13"/>
      <w:szCs w:val="20"/>
    </w:rPr>
  </w:style>
  <w:style w:type="character" w:styleId="Voetnootmarkering">
    <w:name w:val="footnote reference"/>
    <w:uiPriority w:val="99"/>
    <w:semiHidden/>
    <w:rsid w:val="007577BD"/>
    <w:rPr>
      <w:vertAlign w:val="superscript"/>
    </w:rPr>
  </w:style>
  <w:style w:type="paragraph" w:styleId="Eindnoottekst">
    <w:name w:val="endnote text"/>
    <w:basedOn w:val="Standaard"/>
    <w:semiHidden/>
    <w:rsid w:val="00456B63"/>
    <w:rPr>
      <w:sz w:val="20"/>
      <w:szCs w:val="20"/>
    </w:rPr>
  </w:style>
  <w:style w:type="character" w:styleId="Eindnootmarkering">
    <w:name w:val="endnote reference"/>
    <w:semiHidden/>
    <w:rsid w:val="00456B63"/>
    <w:rPr>
      <w:vertAlign w:val="superscript"/>
    </w:rPr>
  </w:style>
  <w:style w:type="paragraph" w:styleId="Berichtkop">
    <w:name w:val="Message Header"/>
    <w:basedOn w:val="Standaard"/>
    <w:link w:val="BerichtkopChar"/>
    <w:rsid w:val="00693D8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BerichtkopChar">
    <w:name w:val="Berichtkop Char"/>
    <w:link w:val="Berichtkop"/>
    <w:rsid w:val="00693D80"/>
    <w:rPr>
      <w:rFonts w:ascii="Verdana" w:hAnsi="Verdana"/>
      <w:sz w:val="24"/>
      <w:szCs w:val="24"/>
      <w:shd w:val="pct20" w:color="auto" w:fill="auto"/>
    </w:rPr>
  </w:style>
  <w:style w:type="paragraph" w:styleId="Index1">
    <w:name w:val="index 1"/>
    <w:basedOn w:val="Standaard"/>
    <w:next w:val="Standaard"/>
    <w:autoRedefine/>
    <w:rsid w:val="00693D80"/>
    <w:pPr>
      <w:ind w:left="180" w:hanging="180"/>
    </w:pPr>
  </w:style>
  <w:style w:type="paragraph" w:styleId="Indexkop">
    <w:name w:val="index heading"/>
    <w:basedOn w:val="Standaard"/>
    <w:next w:val="Index1"/>
    <w:rsid w:val="00693D80"/>
    <w:rPr>
      <w:b/>
      <w:bCs/>
    </w:rPr>
  </w:style>
  <w:style w:type="paragraph" w:styleId="Kopbronvermelding">
    <w:name w:val="toa heading"/>
    <w:basedOn w:val="Standaard"/>
    <w:next w:val="Standaard"/>
    <w:rsid w:val="00693D80"/>
    <w:pPr>
      <w:spacing w:before="120"/>
    </w:pPr>
    <w:rPr>
      <w:b/>
      <w:bCs/>
      <w:sz w:val="24"/>
    </w:rPr>
  </w:style>
  <w:style w:type="paragraph" w:styleId="Kopvaninhoudsopgave">
    <w:name w:val="TOC Heading"/>
    <w:basedOn w:val="Kop1"/>
    <w:next w:val="Standaard"/>
    <w:uiPriority w:val="39"/>
    <w:qFormat/>
    <w:rsid w:val="00693D80"/>
    <w:pPr>
      <w:keepNext/>
      <w:pageBreakBefore w:val="0"/>
      <w:widowControl/>
      <w:numPr>
        <w:numId w:val="0"/>
      </w:numPr>
      <w:spacing w:before="240" w:after="60" w:line="240" w:lineRule="atLeast"/>
      <w:contextualSpacing w:val="0"/>
      <w:outlineLvl w:val="9"/>
    </w:pPr>
    <w:rPr>
      <w:rFonts w:cs="Times New Roman"/>
      <w:b/>
      <w:szCs w:val="32"/>
    </w:rPr>
  </w:style>
  <w:style w:type="paragraph" w:styleId="Notitiekop">
    <w:name w:val="Note Heading"/>
    <w:basedOn w:val="Standaard"/>
    <w:next w:val="Standaard"/>
    <w:link w:val="NotitiekopChar"/>
    <w:rsid w:val="00693D80"/>
  </w:style>
  <w:style w:type="character" w:customStyle="1" w:styleId="NotitiekopChar">
    <w:name w:val="Notitiekop Char"/>
    <w:link w:val="Notitiekop"/>
    <w:rsid w:val="00693D80"/>
    <w:rPr>
      <w:rFonts w:ascii="Verdana" w:hAnsi="Verdana"/>
      <w:sz w:val="18"/>
      <w:szCs w:val="24"/>
    </w:rPr>
  </w:style>
  <w:style w:type="paragraph" w:styleId="Ballontekst">
    <w:name w:val="Balloon Text"/>
    <w:basedOn w:val="Standaard"/>
    <w:link w:val="BallontekstChar"/>
    <w:rsid w:val="00A85C69"/>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A85C69"/>
    <w:rPr>
      <w:rFonts w:ascii="Tahoma" w:hAnsi="Tahoma" w:cs="Tahoma"/>
      <w:sz w:val="16"/>
      <w:szCs w:val="16"/>
    </w:rPr>
  </w:style>
  <w:style w:type="paragraph" w:styleId="Bijschrift">
    <w:name w:val="caption"/>
    <w:basedOn w:val="Standaard"/>
    <w:next w:val="Standaard"/>
    <w:unhideWhenUsed/>
    <w:qFormat/>
    <w:rsid w:val="00236264"/>
    <w:pPr>
      <w:spacing w:after="200" w:line="240" w:lineRule="auto"/>
    </w:pPr>
    <w:rPr>
      <w:b/>
      <w:bCs/>
      <w:color w:val="4F81BD" w:themeColor="accent1"/>
      <w:szCs w:val="18"/>
    </w:rPr>
  </w:style>
  <w:style w:type="paragraph" w:styleId="Lijstalinea">
    <w:name w:val="List Paragraph"/>
    <w:basedOn w:val="Standaard"/>
    <w:uiPriority w:val="34"/>
    <w:qFormat/>
    <w:rsid w:val="00685723"/>
    <w:pPr>
      <w:ind w:left="720"/>
      <w:contextualSpacing/>
    </w:pPr>
  </w:style>
  <w:style w:type="character" w:styleId="Verwijzingopmerking">
    <w:name w:val="annotation reference"/>
    <w:basedOn w:val="Standaardalinea-lettertype"/>
    <w:rsid w:val="00536738"/>
    <w:rPr>
      <w:sz w:val="16"/>
      <w:szCs w:val="16"/>
    </w:rPr>
  </w:style>
  <w:style w:type="paragraph" w:styleId="Tekstopmerking">
    <w:name w:val="annotation text"/>
    <w:basedOn w:val="Standaard"/>
    <w:link w:val="TekstopmerkingChar"/>
    <w:rsid w:val="00536738"/>
    <w:pPr>
      <w:spacing w:line="240" w:lineRule="auto"/>
    </w:pPr>
    <w:rPr>
      <w:sz w:val="20"/>
      <w:szCs w:val="20"/>
    </w:rPr>
  </w:style>
  <w:style w:type="character" w:customStyle="1" w:styleId="TekstopmerkingChar">
    <w:name w:val="Tekst opmerking Char"/>
    <w:basedOn w:val="Standaardalinea-lettertype"/>
    <w:link w:val="Tekstopmerking"/>
    <w:rsid w:val="00536738"/>
    <w:rPr>
      <w:rFonts w:ascii="Verdana" w:hAnsi="Verdana"/>
    </w:rPr>
  </w:style>
  <w:style w:type="paragraph" w:styleId="Onderwerpvanopmerking">
    <w:name w:val="annotation subject"/>
    <w:basedOn w:val="Tekstopmerking"/>
    <w:next w:val="Tekstopmerking"/>
    <w:link w:val="OnderwerpvanopmerkingChar"/>
    <w:rsid w:val="00536738"/>
    <w:rPr>
      <w:b/>
      <w:bCs/>
    </w:rPr>
  </w:style>
  <w:style w:type="character" w:customStyle="1" w:styleId="OnderwerpvanopmerkingChar">
    <w:name w:val="Onderwerp van opmerking Char"/>
    <w:basedOn w:val="TekstopmerkingChar"/>
    <w:link w:val="Onderwerpvanopmerking"/>
    <w:rsid w:val="00536738"/>
    <w:rPr>
      <w:rFonts w:ascii="Verdana" w:hAnsi="Verdana"/>
      <w:b/>
      <w:bCs/>
    </w:rPr>
  </w:style>
  <w:style w:type="character" w:styleId="GevolgdeHyperlink">
    <w:name w:val="FollowedHyperlink"/>
    <w:basedOn w:val="Standaardalinea-lettertype"/>
    <w:semiHidden/>
    <w:unhideWhenUsed/>
    <w:rsid w:val="00246742"/>
    <w:rPr>
      <w:color w:val="800080" w:themeColor="followedHyperlink"/>
      <w:u w:val="single"/>
    </w:rPr>
  </w:style>
  <w:style w:type="paragraph" w:customStyle="1" w:styleId="Body">
    <w:name w:val="Body"/>
    <w:basedOn w:val="Standaard"/>
    <w:link w:val="BodyChar"/>
    <w:qFormat/>
    <w:rsid w:val="0072154F"/>
    <w:pPr>
      <w:spacing w:after="120"/>
    </w:pPr>
    <w:rPr>
      <w:lang w:val="pt-BR"/>
    </w:rPr>
  </w:style>
  <w:style w:type="character" w:customStyle="1" w:styleId="BodyChar">
    <w:name w:val="Body Char"/>
    <w:link w:val="Body"/>
    <w:rsid w:val="0072154F"/>
    <w:rPr>
      <w:rFonts w:ascii="Verdana" w:hAnsi="Verdana"/>
      <w:sz w:val="18"/>
      <w:szCs w:val="24"/>
      <w:lang w:val="pt-BR"/>
    </w:rPr>
  </w:style>
  <w:style w:type="paragraph" w:styleId="Revisie">
    <w:name w:val="Revision"/>
    <w:hidden/>
    <w:uiPriority w:val="99"/>
    <w:semiHidden/>
    <w:rsid w:val="000E06A6"/>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9429">
      <w:bodyDiv w:val="1"/>
      <w:marLeft w:val="0"/>
      <w:marRight w:val="0"/>
      <w:marTop w:val="0"/>
      <w:marBottom w:val="0"/>
      <w:divBdr>
        <w:top w:val="none" w:sz="0" w:space="0" w:color="auto"/>
        <w:left w:val="none" w:sz="0" w:space="0" w:color="auto"/>
        <w:bottom w:val="none" w:sz="0" w:space="0" w:color="auto"/>
        <w:right w:val="none" w:sz="0" w:space="0" w:color="auto"/>
      </w:divBdr>
    </w:div>
    <w:div w:id="319969060">
      <w:bodyDiv w:val="1"/>
      <w:marLeft w:val="0"/>
      <w:marRight w:val="0"/>
      <w:marTop w:val="0"/>
      <w:marBottom w:val="0"/>
      <w:divBdr>
        <w:top w:val="none" w:sz="0" w:space="0" w:color="auto"/>
        <w:left w:val="none" w:sz="0" w:space="0" w:color="auto"/>
        <w:bottom w:val="none" w:sz="0" w:space="0" w:color="auto"/>
        <w:right w:val="none" w:sz="0" w:space="0" w:color="auto"/>
      </w:divBdr>
    </w:div>
    <w:div w:id="401216232">
      <w:bodyDiv w:val="1"/>
      <w:marLeft w:val="0"/>
      <w:marRight w:val="0"/>
      <w:marTop w:val="0"/>
      <w:marBottom w:val="0"/>
      <w:divBdr>
        <w:top w:val="none" w:sz="0" w:space="0" w:color="auto"/>
        <w:left w:val="none" w:sz="0" w:space="0" w:color="auto"/>
        <w:bottom w:val="none" w:sz="0" w:space="0" w:color="auto"/>
        <w:right w:val="none" w:sz="0" w:space="0" w:color="auto"/>
      </w:divBdr>
    </w:div>
    <w:div w:id="428769148">
      <w:bodyDiv w:val="1"/>
      <w:marLeft w:val="0"/>
      <w:marRight w:val="0"/>
      <w:marTop w:val="0"/>
      <w:marBottom w:val="0"/>
      <w:divBdr>
        <w:top w:val="none" w:sz="0" w:space="0" w:color="auto"/>
        <w:left w:val="none" w:sz="0" w:space="0" w:color="auto"/>
        <w:bottom w:val="none" w:sz="0" w:space="0" w:color="auto"/>
        <w:right w:val="none" w:sz="0" w:space="0" w:color="auto"/>
      </w:divBdr>
    </w:div>
    <w:div w:id="894583867">
      <w:bodyDiv w:val="1"/>
      <w:marLeft w:val="0"/>
      <w:marRight w:val="0"/>
      <w:marTop w:val="0"/>
      <w:marBottom w:val="0"/>
      <w:divBdr>
        <w:top w:val="none" w:sz="0" w:space="0" w:color="auto"/>
        <w:left w:val="none" w:sz="0" w:space="0" w:color="auto"/>
        <w:bottom w:val="none" w:sz="0" w:space="0" w:color="auto"/>
        <w:right w:val="none" w:sz="0" w:space="0" w:color="auto"/>
      </w:divBdr>
    </w:div>
    <w:div w:id="1112093233">
      <w:bodyDiv w:val="1"/>
      <w:marLeft w:val="0"/>
      <w:marRight w:val="0"/>
      <w:marTop w:val="0"/>
      <w:marBottom w:val="0"/>
      <w:divBdr>
        <w:top w:val="none" w:sz="0" w:space="0" w:color="auto"/>
        <w:left w:val="none" w:sz="0" w:space="0" w:color="auto"/>
        <w:bottom w:val="none" w:sz="0" w:space="0" w:color="auto"/>
        <w:right w:val="none" w:sz="0" w:space="0" w:color="auto"/>
      </w:divBdr>
    </w:div>
    <w:div w:id="1117985516">
      <w:bodyDiv w:val="1"/>
      <w:marLeft w:val="0"/>
      <w:marRight w:val="0"/>
      <w:marTop w:val="0"/>
      <w:marBottom w:val="0"/>
      <w:divBdr>
        <w:top w:val="none" w:sz="0" w:space="0" w:color="auto"/>
        <w:left w:val="none" w:sz="0" w:space="0" w:color="auto"/>
        <w:bottom w:val="none" w:sz="0" w:space="0" w:color="auto"/>
        <w:right w:val="none" w:sz="0" w:space="0" w:color="auto"/>
      </w:divBdr>
    </w:div>
    <w:div w:id="1367605874">
      <w:bodyDiv w:val="1"/>
      <w:marLeft w:val="0"/>
      <w:marRight w:val="0"/>
      <w:marTop w:val="0"/>
      <w:marBottom w:val="0"/>
      <w:divBdr>
        <w:top w:val="none" w:sz="0" w:space="0" w:color="auto"/>
        <w:left w:val="none" w:sz="0" w:space="0" w:color="auto"/>
        <w:bottom w:val="none" w:sz="0" w:space="0" w:color="auto"/>
        <w:right w:val="none" w:sz="0" w:space="0" w:color="auto"/>
      </w:divBdr>
    </w:div>
    <w:div w:id="1439522181">
      <w:bodyDiv w:val="1"/>
      <w:marLeft w:val="0"/>
      <w:marRight w:val="0"/>
      <w:marTop w:val="0"/>
      <w:marBottom w:val="0"/>
      <w:divBdr>
        <w:top w:val="none" w:sz="0" w:space="0" w:color="auto"/>
        <w:left w:val="none" w:sz="0" w:space="0" w:color="auto"/>
        <w:bottom w:val="none" w:sz="0" w:space="0" w:color="auto"/>
        <w:right w:val="none" w:sz="0" w:space="0" w:color="auto"/>
      </w:divBdr>
    </w:div>
    <w:div w:id="1463309534">
      <w:bodyDiv w:val="1"/>
      <w:marLeft w:val="0"/>
      <w:marRight w:val="0"/>
      <w:marTop w:val="0"/>
      <w:marBottom w:val="0"/>
      <w:divBdr>
        <w:top w:val="none" w:sz="0" w:space="0" w:color="auto"/>
        <w:left w:val="none" w:sz="0" w:space="0" w:color="auto"/>
        <w:bottom w:val="none" w:sz="0" w:space="0" w:color="auto"/>
        <w:right w:val="none" w:sz="0" w:space="0" w:color="auto"/>
      </w:divBdr>
    </w:div>
    <w:div w:id="1501047868">
      <w:bodyDiv w:val="1"/>
      <w:marLeft w:val="0"/>
      <w:marRight w:val="0"/>
      <w:marTop w:val="0"/>
      <w:marBottom w:val="0"/>
      <w:divBdr>
        <w:top w:val="none" w:sz="0" w:space="0" w:color="auto"/>
        <w:left w:val="none" w:sz="0" w:space="0" w:color="auto"/>
        <w:bottom w:val="none" w:sz="0" w:space="0" w:color="auto"/>
        <w:right w:val="none" w:sz="0" w:space="0" w:color="auto"/>
      </w:divBdr>
    </w:div>
    <w:div w:id="1820610352">
      <w:bodyDiv w:val="1"/>
      <w:marLeft w:val="0"/>
      <w:marRight w:val="0"/>
      <w:marTop w:val="0"/>
      <w:marBottom w:val="0"/>
      <w:divBdr>
        <w:top w:val="none" w:sz="0" w:space="0" w:color="auto"/>
        <w:left w:val="none" w:sz="0" w:space="0" w:color="auto"/>
        <w:bottom w:val="none" w:sz="0" w:space="0" w:color="auto"/>
        <w:right w:val="none" w:sz="0" w:space="0" w:color="auto"/>
      </w:divBdr>
    </w:div>
    <w:div w:id="1902208317">
      <w:bodyDiv w:val="1"/>
      <w:marLeft w:val="0"/>
      <w:marRight w:val="0"/>
      <w:marTop w:val="0"/>
      <w:marBottom w:val="0"/>
      <w:divBdr>
        <w:top w:val="none" w:sz="0" w:space="0" w:color="auto"/>
        <w:left w:val="none" w:sz="0" w:space="0" w:color="auto"/>
        <w:bottom w:val="none" w:sz="0" w:space="0" w:color="auto"/>
        <w:right w:val="none" w:sz="0" w:space="0" w:color="auto"/>
      </w:divBdr>
    </w:div>
    <w:div w:id="1993753104">
      <w:bodyDiv w:val="1"/>
      <w:marLeft w:val="0"/>
      <w:marRight w:val="0"/>
      <w:marTop w:val="0"/>
      <w:marBottom w:val="0"/>
      <w:divBdr>
        <w:top w:val="none" w:sz="0" w:space="0" w:color="auto"/>
        <w:left w:val="none" w:sz="0" w:space="0" w:color="auto"/>
        <w:bottom w:val="none" w:sz="0" w:space="0" w:color="auto"/>
        <w:right w:val="none" w:sz="0" w:space="0" w:color="auto"/>
      </w:divBdr>
    </w:div>
    <w:div w:id="2013874367">
      <w:bodyDiv w:val="1"/>
      <w:marLeft w:val="0"/>
      <w:marRight w:val="0"/>
      <w:marTop w:val="0"/>
      <w:marBottom w:val="0"/>
      <w:divBdr>
        <w:top w:val="none" w:sz="0" w:space="0" w:color="auto"/>
        <w:left w:val="none" w:sz="0" w:space="0" w:color="auto"/>
        <w:bottom w:val="none" w:sz="0" w:space="0" w:color="auto"/>
        <w:right w:val="none" w:sz="0" w:space="0" w:color="auto"/>
      </w:divBdr>
    </w:div>
    <w:div w:id="20526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reativecommons.org/publicdomain/mark/1.0/" TargetMode="External"/><Relationship Id="rId26" Type="http://schemas.openxmlformats.org/officeDocument/2006/relationships/hyperlink" Target="http://rightsstatements.org/vocab/InC-RUU/1.0/"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reativecommons.org/licenses/by-sa/4.0/" TargetMode="External"/><Relationship Id="rId34" Type="http://schemas.openxmlformats.org/officeDocument/2006/relationships/hyperlink" Target="http://archief.nl/openbaarheid/NietOpenbaar-benadeling/1.0/" TargetMode="External"/><Relationship Id="rId42" Type="http://schemas.openxmlformats.org/officeDocument/2006/relationships/footer" Target="foot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ightsstatements.org/page/InC/1.0/" TargetMode="External"/><Relationship Id="rId33" Type="http://schemas.openxmlformats.org/officeDocument/2006/relationships/hyperlink" Target="http://archief.nl/openbaarheid/NietOpenbaar-staat/1.0/" TargetMode="External"/><Relationship Id="rId38" Type="http://schemas.openxmlformats.org/officeDocument/2006/relationships/image" Target="media/image10.png"/><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reativecommons.org/licenses/by/4.0/" TargetMode="External"/><Relationship Id="rId29" Type="http://schemas.openxmlformats.org/officeDocument/2006/relationships/hyperlink" Target="http://rightsstatements.org/vocab/NoC-CR/1.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creativecommons.org/licenses/by-nc-nd/4.0/" TargetMode="External"/><Relationship Id="rId32" Type="http://schemas.openxmlformats.org/officeDocument/2006/relationships/hyperlink" Target="http://archief.nl/openbaarheid/NietOpenbaar-levenssfeer/1.0/" TargetMode="External"/><Relationship Id="rId37" Type="http://schemas.openxmlformats.org/officeDocument/2006/relationships/image" Target="media/image9.png"/><Relationship Id="rId40" Type="http://schemas.openxmlformats.org/officeDocument/2006/relationships/header" Target="header2.xml"/><Relationship Id="rId45"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reativecommons.org/licenses/by-nc-sa/4.0/" TargetMode="External"/><Relationship Id="rId28" Type="http://schemas.openxmlformats.org/officeDocument/2006/relationships/hyperlink" Target="http://rightsstatements.org/vocab/InC-OW-EU/1.0/" TargetMode="External"/><Relationship Id="rId36" Type="http://schemas.openxmlformats.org/officeDocument/2006/relationships/hyperlink" Target="https://www.w3.org/TR/odrl-model/" TargetMode="External"/><Relationship Id="rId49" Type="http://schemas.microsoft.com/office/2011/relationships/people" Target="people.xml"/><Relationship Id="rId10" Type="http://schemas.openxmlformats.org/officeDocument/2006/relationships/hyperlink" Target="https://www.w3.org/TR/odrl-model/" TargetMode="External"/><Relationship Id="rId19" Type="http://schemas.openxmlformats.org/officeDocument/2006/relationships/hyperlink" Target="https://creativecommons.org/publicdomain/zero/1.0/" TargetMode="External"/><Relationship Id="rId31" Type="http://schemas.openxmlformats.org/officeDocument/2006/relationships/hyperlink" Target="http://rightsstatements.org/vocab/UND/1.0/" TargetMode="Externa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creativecommons.org/licenses/by-nc/4.0/" TargetMode="External"/><Relationship Id="rId27" Type="http://schemas.openxmlformats.org/officeDocument/2006/relationships/hyperlink" Target="http://rightsstatements.org/vocab/NoC-OKLR/1.0/" TargetMode="External"/><Relationship Id="rId30" Type="http://schemas.openxmlformats.org/officeDocument/2006/relationships/hyperlink" Target="http://rightsstatements.org/vocab/CNE/1.0/" TargetMode="External"/><Relationship Id="rId35" Type="http://schemas.openxmlformats.org/officeDocument/2006/relationships/image" Target="media/image8.png"/><Relationship Id="rId43" Type="http://schemas.openxmlformats.org/officeDocument/2006/relationships/header" Target="header3.xml"/><Relationship Id="rId48"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publications.beeldengeluid.nl/pub/575/"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ED6547-3296-40C6-ADBA-D2F00A7F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41</Pages>
  <Words>9782</Words>
  <Characters>64851</Characters>
  <Application>Microsoft Office Word</Application>
  <DocSecurity>0</DocSecurity>
  <Lines>540</Lines>
  <Paragraphs>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Nationaal Archief</Company>
  <LinksUpToDate>false</LinksUpToDate>
  <CharactersWithSpaces>74485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Helwig</dc:creator>
  <cp:lastModifiedBy>Gijsbert Kruithof</cp:lastModifiedBy>
  <cp:revision>12</cp:revision>
  <cp:lastPrinted>2019-11-26T12:32:00Z</cp:lastPrinted>
  <dcterms:created xsi:type="dcterms:W3CDTF">2019-05-16T08:12:00Z</dcterms:created>
  <dcterms:modified xsi:type="dcterms:W3CDTF">2019-11-26T12:36:00Z</dcterms:modified>
</cp:coreProperties>
</file>