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5C264A" w14:textId="77777777" w:rsidR="0087140B" w:rsidRDefault="0087140B" w:rsidP="0042411A">
      <w:pPr>
        <w:pStyle w:val="Kop"/>
      </w:pPr>
      <w:r>
        <w:t xml:space="preserve">Notitie – </w:t>
      </w:r>
      <w:r w:rsidR="00C34293">
        <w:t>Rechteninfrastructuur</w:t>
      </w:r>
    </w:p>
    <w:p w14:paraId="6835AB77" w14:textId="77777777" w:rsidR="0087140B" w:rsidRDefault="0087140B" w:rsidP="0042411A">
      <w:pPr>
        <w:pStyle w:val="Kop"/>
      </w:pPr>
    </w:p>
    <w:p w14:paraId="6DFFD21D" w14:textId="77777777" w:rsidR="00EB0A6F" w:rsidRDefault="0087140B" w:rsidP="0042411A">
      <w:pPr>
        <w:pStyle w:val="Kop"/>
      </w:pPr>
      <w:r w:rsidRPr="0087140B">
        <w:t>C</w:t>
      </w:r>
      <w:r w:rsidR="00DA505E" w:rsidRPr="0087140B">
        <w:t>ontext</w:t>
      </w:r>
    </w:p>
    <w:p w14:paraId="0A2C933B" w14:textId="77777777" w:rsidR="009E34BE" w:rsidRDefault="00DA505E" w:rsidP="0042411A">
      <w:r>
        <w:rPr>
          <w:lang w:eastAsia="nl-NL"/>
        </w:rPr>
        <w:t>O</w:t>
      </w:r>
      <w:r w:rsidR="00242CA6">
        <w:rPr>
          <w:lang w:eastAsia="nl-NL"/>
        </w:rPr>
        <w:t xml:space="preserve">p </w:t>
      </w:r>
      <w:r w:rsidR="00621DCA">
        <w:rPr>
          <w:lang w:eastAsia="nl-NL"/>
        </w:rPr>
        <w:t>28 februari 2</w:t>
      </w:r>
      <w:r>
        <w:rPr>
          <w:lang w:eastAsia="nl-NL"/>
        </w:rPr>
        <w:t>0</w:t>
      </w:r>
      <w:r w:rsidR="00621DCA">
        <w:rPr>
          <w:lang w:eastAsia="nl-NL"/>
        </w:rPr>
        <w:t>1</w:t>
      </w:r>
      <w:r w:rsidR="009E34BE">
        <w:rPr>
          <w:lang w:eastAsia="nl-NL"/>
        </w:rPr>
        <w:t xml:space="preserve">6 is het </w:t>
      </w:r>
      <w:r w:rsidR="00062022">
        <w:rPr>
          <w:lang w:eastAsia="nl-NL"/>
        </w:rPr>
        <w:t xml:space="preserve">eerste </w:t>
      </w:r>
      <w:r w:rsidR="009E34BE">
        <w:rPr>
          <w:lang w:eastAsia="nl-NL"/>
        </w:rPr>
        <w:t xml:space="preserve">open data beleid </w:t>
      </w:r>
      <w:r w:rsidR="00062022">
        <w:rPr>
          <w:lang w:eastAsia="nl-NL"/>
        </w:rPr>
        <w:t xml:space="preserve">van het NHA </w:t>
      </w:r>
      <w:r w:rsidR="009E34BE">
        <w:rPr>
          <w:lang w:eastAsia="nl-NL"/>
        </w:rPr>
        <w:t xml:space="preserve">vastgesteld </w:t>
      </w:r>
      <w:r>
        <w:rPr>
          <w:lang w:eastAsia="nl-NL"/>
        </w:rPr>
        <w:t>in navolging van de invoering van de wet hergebruik overheidsinformatie . Het beleid is samenvattend dat</w:t>
      </w:r>
      <w:r w:rsidR="009E34BE">
        <w:rPr>
          <w:lang w:eastAsia="nl-NL"/>
        </w:rPr>
        <w:t xml:space="preserve"> </w:t>
      </w:r>
      <w:r>
        <w:t xml:space="preserve">het Noord-Hollands Archief alle archieven en collecties, voor zover openbaar, vrij van rechten en van beperkingen voortvloeiend uit afspraken met derden, beschikbaar </w:t>
      </w:r>
      <w:r w:rsidR="00062022">
        <w:t xml:space="preserve">stelt </w:t>
      </w:r>
      <w:r>
        <w:t xml:space="preserve">voor hergebruik tegen marginale verstrekkingskosten. Het Noord-Hollands Archief stelt </w:t>
      </w:r>
      <w:r w:rsidRPr="0087140B">
        <w:t>archief- en collectiebescheiden</w:t>
      </w:r>
      <w:r>
        <w:t xml:space="preserve"> waarvan het de auteursrechten bezit, beschikbaar voor hergebruik onder een CC-BY licentie en tegen marginale verstrekkingskosten</w:t>
      </w:r>
      <w:r w:rsidR="009E34BE">
        <w:t xml:space="preserve"> (wanneer van toepassing)</w:t>
      </w:r>
      <w:r>
        <w:t>.</w:t>
      </w:r>
      <w:r w:rsidR="00621DCA">
        <w:t xml:space="preserve"> </w:t>
      </w:r>
    </w:p>
    <w:p w14:paraId="6B18F91A" w14:textId="77777777" w:rsidR="009E34BE" w:rsidRDefault="009E34BE" w:rsidP="0042411A">
      <w:pPr>
        <w:pStyle w:val="Broodtekst-Memo"/>
      </w:pPr>
    </w:p>
    <w:p w14:paraId="38193CE7" w14:textId="77777777" w:rsidR="00242CA6" w:rsidRDefault="00982551" w:rsidP="0042411A">
      <w:r>
        <w:t xml:space="preserve">Alle metadata wordt vrijgegeven onder een </w:t>
      </w:r>
      <w:commentRangeStart w:id="0"/>
      <w:r>
        <w:t>CC0 publieke domein verklaring</w:t>
      </w:r>
      <w:commentRangeEnd w:id="0"/>
      <w:r w:rsidR="00AA0CC7">
        <w:rPr>
          <w:rStyle w:val="Verwijzingopmerking"/>
        </w:rPr>
        <w:commentReference w:id="0"/>
      </w:r>
      <w:r>
        <w:t xml:space="preserve">. </w:t>
      </w:r>
      <w:r w:rsidR="00A27AF9">
        <w:t xml:space="preserve">Alle informatie waar geen rechten op rusten, moet beschikbaar worden </w:t>
      </w:r>
      <w:r w:rsidR="000F29A9">
        <w:t>gesteld als Public Domain (PD).</w:t>
      </w:r>
    </w:p>
    <w:p w14:paraId="3B423778" w14:textId="77777777" w:rsidR="000F29A9" w:rsidRDefault="000F29A9" w:rsidP="0042411A">
      <w:pPr>
        <w:rPr>
          <w:lang w:eastAsia="nl-NL"/>
        </w:rPr>
      </w:pPr>
    </w:p>
    <w:p w14:paraId="7656D05B" w14:textId="77777777" w:rsidR="00621DCA" w:rsidRDefault="0087140B" w:rsidP="0042411A">
      <w:r>
        <w:t>Sinds 2016 zijn er wijzigingen doorgevoerd in de presentatielaag van de het Noord-Hollands Archief. Zo is de data van de beeldbank van Memorix Maior naar Mais Flexis verplaatst. Deze data wordt weer teruggeleverd naar de presentatielaag van Memorix, waardoor de presentatie van metadata veranderd is. Ook hierdoor is</w:t>
      </w:r>
      <w:r w:rsidR="00621DCA">
        <w:t xml:space="preserve"> een evaluatie op zijn plek is.</w:t>
      </w:r>
    </w:p>
    <w:p w14:paraId="7B84241F" w14:textId="77777777" w:rsidR="0087140B" w:rsidRDefault="0087140B" w:rsidP="0042411A"/>
    <w:p w14:paraId="176ABD37" w14:textId="77777777" w:rsidR="0087140B" w:rsidRDefault="00FF0EDA" w:rsidP="0042411A">
      <w:pPr>
        <w:pStyle w:val="Kop"/>
      </w:pPr>
      <w:r>
        <w:t>Evaluatie h</w:t>
      </w:r>
      <w:r w:rsidR="0087140B">
        <w:t>uidig beleid</w:t>
      </w:r>
    </w:p>
    <w:p w14:paraId="74E99582" w14:textId="77777777" w:rsidR="00621DCA" w:rsidRDefault="00621DCA" w:rsidP="0042411A"/>
    <w:p w14:paraId="401994B6" w14:textId="77777777" w:rsidR="00621DCA" w:rsidRDefault="00965B49" w:rsidP="0042411A">
      <w:pPr>
        <w:pStyle w:val="Subkop"/>
      </w:pPr>
      <w:r>
        <w:t>CC BY op objecten waar het NHA zelf rechten bezit</w:t>
      </w:r>
    </w:p>
    <w:p w14:paraId="306AE6F4" w14:textId="77777777" w:rsidR="00982551" w:rsidRDefault="00621DCA" w:rsidP="0042411A">
      <w:r>
        <w:t xml:space="preserve">Het beleid stelt dat </w:t>
      </w:r>
      <w:r w:rsidR="00982551">
        <w:t xml:space="preserve">materiaal waarover het NHA zelf het auteursrecht heeft onder CC BY gepubliceerd wordt. Alle metadata wordt onder een CC0 publieke domeinverklaring vrijgegeven. Dit is niet nu niet duidelijk </w:t>
      </w:r>
      <w:r w:rsidR="00982551" w:rsidRPr="000F29A9">
        <w:t>voor</w:t>
      </w:r>
      <w:r w:rsidR="00982551">
        <w:t xml:space="preserve"> onze bezoekers op de website.</w:t>
      </w:r>
    </w:p>
    <w:p w14:paraId="102AFA82" w14:textId="77777777" w:rsidR="00242CA6" w:rsidRDefault="00242CA6" w:rsidP="0042411A">
      <w:pPr>
        <w:pStyle w:val="Broodtekst"/>
      </w:pPr>
    </w:p>
    <w:p w14:paraId="5BD8F4DD" w14:textId="77777777" w:rsidR="001E2C37" w:rsidRDefault="00965B49" w:rsidP="0042411A">
      <w:r>
        <w:t>Zo hebben wij bijvoorbeeld</w:t>
      </w:r>
      <w:r w:rsidR="00242CA6">
        <w:t xml:space="preserve"> de rechten over fotocollectie de Boer. Volgens ons huidig beleid zouden deze objecten onder een CC BY gelicenseerd worden. Dit is nu niet het geval. Zie bijvoorbeeld deze </w:t>
      </w:r>
      <w:hyperlink r:id="rId10" w:history="1">
        <w:r w:rsidR="00242CA6" w:rsidRPr="00242CA6">
          <w:rPr>
            <w:rStyle w:val="Hyperlink"/>
          </w:rPr>
          <w:t>foto</w:t>
        </w:r>
      </w:hyperlink>
      <w:r w:rsidR="00242CA6">
        <w:t>.</w:t>
      </w:r>
      <w:r w:rsidR="00C34293">
        <w:t xml:space="preserve"> </w:t>
      </w:r>
      <w:r w:rsidR="00982551">
        <w:t>Op de downloadpagina van de beeldbank bij beelden waar het NHA rechthebbende is staat er g</w:t>
      </w:r>
      <w:r w:rsidR="00C34293">
        <w:t>een vermelding van de licentie.</w:t>
      </w:r>
    </w:p>
    <w:p w14:paraId="2D369F7F" w14:textId="77777777" w:rsidR="00242CA6" w:rsidRDefault="00242CA6" w:rsidP="0042411A"/>
    <w:p w14:paraId="2391A37B" w14:textId="77777777" w:rsidR="00A66555" w:rsidRDefault="00A66555" w:rsidP="0042411A">
      <w:pPr>
        <w:pStyle w:val="Subkop"/>
      </w:pPr>
      <w:r>
        <w:t>Public Domain Mark op objecten waar rechten op zijn verlopen</w:t>
      </w:r>
    </w:p>
    <w:p w14:paraId="25395F15" w14:textId="77777777" w:rsidR="00A66555" w:rsidRDefault="00A66555" w:rsidP="0042411A">
      <w:r>
        <w:t xml:space="preserve">Het beleid stelt dat wanneer alle rechten verlopen zijn de public domain mark toegepast wordt. Dit wordt nu niet gedaan. Zie bijvoorbeeld </w:t>
      </w:r>
      <w:hyperlink r:id="rId11" w:history="1">
        <w:r w:rsidRPr="00A66555">
          <w:rPr>
            <w:rStyle w:val="Hyperlink"/>
          </w:rPr>
          <w:t>dit werk</w:t>
        </w:r>
      </w:hyperlink>
      <w:r>
        <w:t xml:space="preserve"> uit 1573. Dit werk is vrij van rechten, maar ook hier staat het zelfde standaardbericht op de downloadpagina.</w:t>
      </w:r>
    </w:p>
    <w:p w14:paraId="2501615A" w14:textId="77777777" w:rsidR="00A66555" w:rsidRPr="00A66555" w:rsidRDefault="00A66555" w:rsidP="0042411A"/>
    <w:p w14:paraId="4100806E" w14:textId="77777777" w:rsidR="00965B49" w:rsidRDefault="00965B49" w:rsidP="0042411A">
      <w:pPr>
        <w:pStyle w:val="Subkop"/>
      </w:pPr>
      <w:r>
        <w:lastRenderedPageBreak/>
        <w:t>CC0 op metadata van de collecties</w:t>
      </w:r>
    </w:p>
    <w:p w14:paraId="4B4BC16B" w14:textId="77777777" w:rsidR="00C34293" w:rsidRDefault="001E2C37" w:rsidP="0042411A">
      <w:r>
        <w:t xml:space="preserve">Bij de archieven-ingang staat </w:t>
      </w:r>
      <w:r w:rsidR="00DF11FB">
        <w:t>de kenmerken “licentie: CC0 Public Domain Dedication”. Het is nu onduidelijk voor de eindgebruiker of dit over de metadata of het archiefbescheiden zelf gaat. Ik adviseer hier de tekst aan te passen in “licentie metadata: CC0 Public Domain Dedication”.</w:t>
      </w:r>
    </w:p>
    <w:p w14:paraId="34480E52" w14:textId="77777777" w:rsidR="00C34293" w:rsidRDefault="00C34293" w:rsidP="0042411A">
      <w:pPr>
        <w:pStyle w:val="Subkop"/>
      </w:pPr>
    </w:p>
    <w:p w14:paraId="4B5A4192" w14:textId="77777777" w:rsidR="00C34293" w:rsidRDefault="00C34293" w:rsidP="0042411A">
      <w:pPr>
        <w:pStyle w:val="Subkop"/>
      </w:pPr>
      <w:r>
        <w:t>Overzicht huidige rechteninfrastructuur</w:t>
      </w:r>
    </w:p>
    <w:p w14:paraId="60925973" w14:textId="77777777" w:rsidR="0087140B" w:rsidRDefault="0087140B" w:rsidP="0042411A"/>
    <w:tbl>
      <w:tblPr>
        <w:tblStyle w:val="Tabelraster"/>
        <w:tblW w:w="0" w:type="auto"/>
        <w:tblLook w:val="04A0" w:firstRow="1" w:lastRow="0" w:firstColumn="1" w:lastColumn="0" w:noHBand="0" w:noVBand="1"/>
      </w:tblPr>
      <w:tblGrid>
        <w:gridCol w:w="4243"/>
        <w:gridCol w:w="4244"/>
      </w:tblGrid>
      <w:tr w:rsidR="0087140B" w14:paraId="4D664F41" w14:textId="77777777" w:rsidTr="0087140B">
        <w:tc>
          <w:tcPr>
            <w:tcW w:w="4243" w:type="dxa"/>
          </w:tcPr>
          <w:p w14:paraId="697E81B1" w14:textId="77777777" w:rsidR="0087140B" w:rsidRPr="00B91496" w:rsidRDefault="00FF0EDA" w:rsidP="0042411A">
            <w:r w:rsidRPr="00B91496">
              <w:t>Beschrijving</w:t>
            </w:r>
          </w:p>
        </w:tc>
        <w:tc>
          <w:tcPr>
            <w:tcW w:w="4244" w:type="dxa"/>
          </w:tcPr>
          <w:p w14:paraId="3542593D" w14:textId="77777777" w:rsidR="0087140B" w:rsidRPr="00B91496" w:rsidRDefault="00FF0EDA" w:rsidP="0042411A">
            <w:r w:rsidRPr="00B91496">
              <w:t>Statement</w:t>
            </w:r>
          </w:p>
        </w:tc>
      </w:tr>
      <w:tr w:rsidR="0087140B" w14:paraId="0E1D3077" w14:textId="77777777" w:rsidTr="0087140B">
        <w:tc>
          <w:tcPr>
            <w:tcW w:w="4243" w:type="dxa"/>
          </w:tcPr>
          <w:p w14:paraId="68FB3F23" w14:textId="77777777" w:rsidR="0087140B" w:rsidRDefault="00FF0EDA" w:rsidP="0042411A">
            <w:r>
              <w:t>Metadata</w:t>
            </w:r>
          </w:p>
        </w:tc>
        <w:tc>
          <w:tcPr>
            <w:tcW w:w="4244" w:type="dxa"/>
          </w:tcPr>
          <w:p w14:paraId="09B20958" w14:textId="77777777" w:rsidR="0087140B" w:rsidRDefault="00FF0EDA" w:rsidP="0042411A">
            <w:r>
              <w:t>CC0</w:t>
            </w:r>
          </w:p>
        </w:tc>
      </w:tr>
      <w:tr w:rsidR="0087140B" w14:paraId="73339B85" w14:textId="77777777" w:rsidTr="0087140B">
        <w:tc>
          <w:tcPr>
            <w:tcW w:w="4243" w:type="dxa"/>
          </w:tcPr>
          <w:p w14:paraId="10D90140" w14:textId="77777777" w:rsidR="0087140B" w:rsidRDefault="00FF0EDA" w:rsidP="0042411A">
            <w:r>
              <w:t>Materiaal waar het NHA de rechten over bezig</w:t>
            </w:r>
          </w:p>
        </w:tc>
        <w:tc>
          <w:tcPr>
            <w:tcW w:w="4244" w:type="dxa"/>
          </w:tcPr>
          <w:p w14:paraId="7011BAAE" w14:textId="77777777" w:rsidR="0087140B" w:rsidRDefault="00FF0EDA" w:rsidP="0042411A">
            <w:r>
              <w:t>CC BY</w:t>
            </w:r>
          </w:p>
        </w:tc>
      </w:tr>
      <w:tr w:rsidR="0087140B" w14:paraId="78B835AA" w14:textId="77777777" w:rsidTr="0087140B">
        <w:tc>
          <w:tcPr>
            <w:tcW w:w="4243" w:type="dxa"/>
          </w:tcPr>
          <w:p w14:paraId="1DE23654" w14:textId="77777777" w:rsidR="0087140B" w:rsidRDefault="00FF0EDA" w:rsidP="0042411A">
            <w:r>
              <w:t>Materiaal waarbij het auteursrecht verlopen is</w:t>
            </w:r>
          </w:p>
        </w:tc>
        <w:tc>
          <w:tcPr>
            <w:tcW w:w="4244" w:type="dxa"/>
          </w:tcPr>
          <w:p w14:paraId="0A4AF57B" w14:textId="77777777" w:rsidR="0087140B" w:rsidRDefault="00FF0EDA" w:rsidP="0042411A">
            <w:r>
              <w:t>PDM</w:t>
            </w:r>
          </w:p>
        </w:tc>
      </w:tr>
    </w:tbl>
    <w:p w14:paraId="4DEFAD9F" w14:textId="77777777" w:rsidR="00FF0EDA" w:rsidRPr="00A66555" w:rsidRDefault="00FF0EDA" w:rsidP="0042411A"/>
    <w:p w14:paraId="7EE49821" w14:textId="77777777" w:rsidR="00A27AF9" w:rsidRDefault="00B527BB" w:rsidP="0042411A">
      <w:pPr>
        <w:pStyle w:val="Kop"/>
      </w:pPr>
      <w:r>
        <w:t>A</w:t>
      </w:r>
      <w:r w:rsidR="00FF0EDA">
        <w:t>cties</w:t>
      </w:r>
      <w:r>
        <w:t xml:space="preserve"> en evaluatie</w:t>
      </w:r>
    </w:p>
    <w:p w14:paraId="22AD355B" w14:textId="77777777" w:rsidR="005140C5" w:rsidRDefault="00B527BB" w:rsidP="0042411A">
      <w:r>
        <w:t xml:space="preserve">Er is op dit moment geen geharmoniseerde structurering van rechteninformatie. Dat wil zeggen dat sommige AETs een veld auteursrecht hebben, sommige een veld copyright en er bestaan variaties </w:t>
      </w:r>
      <w:r w:rsidR="00C34293">
        <w:t>op deze naamgeving</w:t>
      </w:r>
      <w:r>
        <w:t>.</w:t>
      </w:r>
      <w:r w:rsidR="00B91496">
        <w:t xml:space="preserve"> De inhoud van deze velden zijn nu niet gecontroleerd, het is een open tekstveld.</w:t>
      </w:r>
      <w:r w:rsidR="00C34293">
        <w:t xml:space="preserve"> </w:t>
      </w:r>
      <w:r>
        <w:t>Het voorstel is om</w:t>
      </w:r>
      <w:del w:id="1" w:author="Roomyla Choenni" w:date="2019-11-20T09:16:00Z">
        <w:r w:rsidDel="00094E7B">
          <w:delText xml:space="preserve"> de</w:delText>
        </w:r>
      </w:del>
      <w:r>
        <w:t xml:space="preserve"> </w:t>
      </w:r>
      <w:del w:id="2" w:author="Roomyla Choenni" w:date="2019-11-20T09:16:00Z">
        <w:r w:rsidDel="00094E7B">
          <w:delText>deze</w:delText>
        </w:r>
      </w:del>
      <w:ins w:id="3" w:author="Roomyla Choenni" w:date="2019-11-20T09:16:00Z">
        <w:r w:rsidR="00094E7B">
          <w:t xml:space="preserve"> hier</w:t>
        </w:r>
      </w:ins>
      <w:r>
        <w:t xml:space="preserve"> structurering </w:t>
      </w:r>
      <w:ins w:id="4" w:author="Roomyla Choenni" w:date="2019-11-20T09:16:00Z">
        <w:r w:rsidR="00094E7B">
          <w:t xml:space="preserve">in </w:t>
        </w:r>
      </w:ins>
      <w:r>
        <w:t xml:space="preserve">aan te brengen. </w:t>
      </w:r>
    </w:p>
    <w:p w14:paraId="69E4B833" w14:textId="77777777" w:rsidR="005140C5" w:rsidRDefault="005140C5" w:rsidP="0042411A">
      <w:pPr>
        <w:pStyle w:val="Subkop"/>
      </w:pPr>
      <w:r>
        <w:t>Voorstel structuur rechteninformatie</w:t>
      </w:r>
    </w:p>
    <w:p w14:paraId="067B7C0F" w14:textId="77777777" w:rsidR="005140C5" w:rsidRDefault="005140C5" w:rsidP="0042411A">
      <w:r>
        <w:t xml:space="preserve">Sinds 2016 is de manier </w:t>
      </w:r>
      <w:r w:rsidRPr="0042411A">
        <w:t>van</w:t>
      </w:r>
      <w:r>
        <w:t xml:space="preserve"> beschrijven van rechten in de sector verder gestandaardiseerd. Europeana heeft o.a. met de Digital Public Library of America het platform rightstatements.org ontwikkeld.</w:t>
      </w:r>
    </w:p>
    <w:p w14:paraId="4A5304C5" w14:textId="77777777" w:rsidR="00A204FA" w:rsidRDefault="005140C5" w:rsidP="0042411A">
      <w:r>
        <w:t xml:space="preserve">Dit platform biedt gestandaardiseerde statements (communicatiemiddelen) om aan te geven dat rechten zijn voorbehouden </w:t>
      </w:r>
      <w:r w:rsidR="00397A78">
        <w:t>over</w:t>
      </w:r>
      <w:r>
        <w:t xml:space="preserve"> een object. Dit</w:t>
      </w:r>
      <w:r w:rsidR="00397A78">
        <w:t>,</w:t>
      </w:r>
      <w:r>
        <w:t xml:space="preserve"> in combinatie met </w:t>
      </w:r>
      <w:r w:rsidR="00397A78">
        <w:t>de bestaande keuzes, geeft de expressiemogelijkheden om op een gestandaardiseerde manier te communiceren welke typen rechten/toestemmingen er op objecten rusten.</w:t>
      </w:r>
    </w:p>
    <w:p w14:paraId="6DEAD1AE" w14:textId="77777777" w:rsidR="00A204FA" w:rsidRDefault="00A204FA">
      <w:r>
        <w:br w:type="page"/>
      </w:r>
    </w:p>
    <w:p w14:paraId="647AF16D" w14:textId="77777777" w:rsidR="00B527BB" w:rsidRDefault="00B527BB" w:rsidP="0042411A"/>
    <w:tbl>
      <w:tblPr>
        <w:tblStyle w:val="Tabelraster"/>
        <w:tblW w:w="0" w:type="auto"/>
        <w:tblLook w:val="04A0" w:firstRow="1" w:lastRow="0" w:firstColumn="1" w:lastColumn="0" w:noHBand="0" w:noVBand="1"/>
      </w:tblPr>
      <w:tblGrid>
        <w:gridCol w:w="1748"/>
        <w:gridCol w:w="1404"/>
        <w:gridCol w:w="5335"/>
      </w:tblGrid>
      <w:tr w:rsidR="0042411A" w:rsidRPr="00B91496" w14:paraId="2DCE59A4" w14:textId="77777777" w:rsidTr="0042411A">
        <w:tc>
          <w:tcPr>
            <w:tcW w:w="3096" w:type="dxa"/>
          </w:tcPr>
          <w:p w14:paraId="5B8CCE1E" w14:textId="77777777" w:rsidR="0042411A" w:rsidRPr="00A204FA" w:rsidRDefault="0042411A" w:rsidP="0042411A">
            <w:pPr>
              <w:rPr>
                <w:b/>
              </w:rPr>
            </w:pPr>
            <w:r w:rsidRPr="00A204FA">
              <w:rPr>
                <w:b/>
              </w:rPr>
              <w:t>Beschrijving</w:t>
            </w:r>
          </w:p>
        </w:tc>
        <w:tc>
          <w:tcPr>
            <w:tcW w:w="2904" w:type="dxa"/>
          </w:tcPr>
          <w:p w14:paraId="43CC47D7" w14:textId="77777777" w:rsidR="0042411A" w:rsidRPr="00A204FA" w:rsidRDefault="0042411A" w:rsidP="0042411A">
            <w:pPr>
              <w:rPr>
                <w:b/>
              </w:rPr>
            </w:pPr>
            <w:r w:rsidRPr="00A204FA">
              <w:rPr>
                <w:b/>
              </w:rPr>
              <w:t>Statement</w:t>
            </w:r>
          </w:p>
        </w:tc>
        <w:tc>
          <w:tcPr>
            <w:tcW w:w="2487" w:type="dxa"/>
          </w:tcPr>
          <w:p w14:paraId="0EECCF03" w14:textId="77777777" w:rsidR="0042411A" w:rsidRPr="00A204FA" w:rsidRDefault="0042411A" w:rsidP="0042411A">
            <w:pPr>
              <w:rPr>
                <w:b/>
              </w:rPr>
            </w:pPr>
            <w:r w:rsidRPr="00A204FA">
              <w:rPr>
                <w:b/>
              </w:rPr>
              <w:t>URL</w:t>
            </w:r>
          </w:p>
        </w:tc>
      </w:tr>
      <w:tr w:rsidR="0042411A" w14:paraId="25159C73" w14:textId="77777777" w:rsidTr="0042411A">
        <w:tc>
          <w:tcPr>
            <w:tcW w:w="3096" w:type="dxa"/>
          </w:tcPr>
          <w:p w14:paraId="6051C137" w14:textId="77777777" w:rsidR="0042411A" w:rsidRDefault="0042411A" w:rsidP="0042411A">
            <w:r>
              <w:t>Metadata</w:t>
            </w:r>
          </w:p>
        </w:tc>
        <w:tc>
          <w:tcPr>
            <w:tcW w:w="2904" w:type="dxa"/>
          </w:tcPr>
          <w:p w14:paraId="3B6E569D" w14:textId="77777777" w:rsidR="0042411A" w:rsidRDefault="0042411A" w:rsidP="0042411A">
            <w:r>
              <w:t>CC0</w:t>
            </w:r>
          </w:p>
        </w:tc>
        <w:tc>
          <w:tcPr>
            <w:tcW w:w="2487" w:type="dxa"/>
          </w:tcPr>
          <w:p w14:paraId="12FD93A3" w14:textId="77777777" w:rsidR="0042411A" w:rsidRDefault="003B2E1D" w:rsidP="0042411A">
            <w:r w:rsidRPr="003B2E1D">
              <w:t>https://creativecommons.org/publicdomain/zero/1.0/</w:t>
            </w:r>
          </w:p>
        </w:tc>
      </w:tr>
      <w:tr w:rsidR="0042411A" w14:paraId="2329566A" w14:textId="77777777" w:rsidTr="0042411A">
        <w:tc>
          <w:tcPr>
            <w:tcW w:w="3096" w:type="dxa"/>
          </w:tcPr>
          <w:p w14:paraId="491F9F26" w14:textId="77777777" w:rsidR="0042411A" w:rsidRDefault="0042411A" w:rsidP="0042411A">
            <w:r>
              <w:t>Materiaal waar het NHA de rechten over bezit</w:t>
            </w:r>
          </w:p>
        </w:tc>
        <w:tc>
          <w:tcPr>
            <w:tcW w:w="2904" w:type="dxa"/>
          </w:tcPr>
          <w:p w14:paraId="5D29578F" w14:textId="77777777" w:rsidR="0042411A" w:rsidRDefault="0042411A" w:rsidP="0042411A">
            <w:r>
              <w:t>CC BY</w:t>
            </w:r>
          </w:p>
        </w:tc>
        <w:tc>
          <w:tcPr>
            <w:tcW w:w="2487" w:type="dxa"/>
          </w:tcPr>
          <w:p w14:paraId="1610F23A" w14:textId="77777777" w:rsidR="0042411A" w:rsidRDefault="003B2E1D" w:rsidP="0042411A">
            <w:r w:rsidRPr="003B2E1D">
              <w:t>https://creativecommons.org/licenses/by/4.0/</w:t>
            </w:r>
          </w:p>
        </w:tc>
      </w:tr>
      <w:tr w:rsidR="0042411A" w14:paraId="632018BD" w14:textId="77777777" w:rsidTr="0042411A">
        <w:tc>
          <w:tcPr>
            <w:tcW w:w="3096" w:type="dxa"/>
          </w:tcPr>
          <w:p w14:paraId="03E4F4F5" w14:textId="77777777" w:rsidR="0042411A" w:rsidRDefault="0042411A" w:rsidP="0042411A">
            <w:r>
              <w:t>Materiaal waarbij het auteursrecht verlopen is</w:t>
            </w:r>
          </w:p>
        </w:tc>
        <w:tc>
          <w:tcPr>
            <w:tcW w:w="2904" w:type="dxa"/>
          </w:tcPr>
          <w:p w14:paraId="01960352" w14:textId="77777777" w:rsidR="0042411A" w:rsidRDefault="0042411A" w:rsidP="0042411A">
            <w:r>
              <w:t>PDM</w:t>
            </w:r>
          </w:p>
        </w:tc>
        <w:tc>
          <w:tcPr>
            <w:tcW w:w="2487" w:type="dxa"/>
          </w:tcPr>
          <w:p w14:paraId="730A099F" w14:textId="77777777" w:rsidR="0042411A" w:rsidRDefault="003B2E1D" w:rsidP="0042411A">
            <w:r w:rsidRPr="003B2E1D">
              <w:t>https://creativecommons.org/publicdomain/mark/1.0/</w:t>
            </w:r>
          </w:p>
        </w:tc>
      </w:tr>
      <w:tr w:rsidR="0042411A" w14:paraId="21F9CA79" w14:textId="77777777" w:rsidTr="0042411A">
        <w:tc>
          <w:tcPr>
            <w:tcW w:w="3096" w:type="dxa"/>
          </w:tcPr>
          <w:p w14:paraId="6161F954" w14:textId="77777777" w:rsidR="0042411A" w:rsidRDefault="0042411A" w:rsidP="0042411A">
            <w:r>
              <w:t xml:space="preserve">Materiaal waarbij het auteursrecht niet bij het NHA ligt </w:t>
            </w:r>
          </w:p>
        </w:tc>
        <w:tc>
          <w:tcPr>
            <w:tcW w:w="2904" w:type="dxa"/>
          </w:tcPr>
          <w:p w14:paraId="06A6F039" w14:textId="77777777" w:rsidR="0042411A" w:rsidRDefault="0042411A" w:rsidP="0042411A">
            <w:r>
              <w:t>InC</w:t>
            </w:r>
          </w:p>
        </w:tc>
        <w:tc>
          <w:tcPr>
            <w:tcW w:w="2487" w:type="dxa"/>
          </w:tcPr>
          <w:p w14:paraId="4D5A72FA" w14:textId="77777777" w:rsidR="0042411A" w:rsidRDefault="00A204FA" w:rsidP="0042411A">
            <w:r w:rsidRPr="00A204FA">
              <w:t>http://rightsstatements.org/vocab/InC/1.0/</w:t>
            </w:r>
          </w:p>
        </w:tc>
      </w:tr>
      <w:tr w:rsidR="0042411A" w14:paraId="4F813487" w14:textId="77777777" w:rsidTr="0042411A">
        <w:tc>
          <w:tcPr>
            <w:tcW w:w="3096" w:type="dxa"/>
          </w:tcPr>
          <w:p w14:paraId="06D93BC8" w14:textId="77777777" w:rsidR="0042411A" w:rsidRDefault="0042411A" w:rsidP="0042411A">
            <w:r>
              <w:t>Materiaal waarbij het auteursrecht niet uitgezocht is</w:t>
            </w:r>
          </w:p>
        </w:tc>
        <w:tc>
          <w:tcPr>
            <w:tcW w:w="2904" w:type="dxa"/>
          </w:tcPr>
          <w:p w14:paraId="56D7277E" w14:textId="77777777" w:rsidR="0042411A" w:rsidRDefault="0042411A" w:rsidP="0042411A">
            <w:r>
              <w:t>CNE</w:t>
            </w:r>
          </w:p>
        </w:tc>
        <w:tc>
          <w:tcPr>
            <w:tcW w:w="2487" w:type="dxa"/>
          </w:tcPr>
          <w:p w14:paraId="171303B0" w14:textId="77777777" w:rsidR="0042411A" w:rsidRDefault="00A204FA" w:rsidP="0042411A">
            <w:r w:rsidRPr="00A204FA">
              <w:t>http://rightsstatements.org/vocab/CNE/1.0/</w:t>
            </w:r>
          </w:p>
        </w:tc>
      </w:tr>
      <w:tr w:rsidR="0042411A" w14:paraId="71EA2820" w14:textId="77777777" w:rsidTr="0042411A">
        <w:tc>
          <w:tcPr>
            <w:tcW w:w="3096" w:type="dxa"/>
          </w:tcPr>
          <w:p w14:paraId="2AC904B9" w14:textId="77777777" w:rsidR="0042411A" w:rsidRDefault="0042411A" w:rsidP="0042411A">
            <w:r>
              <w:t>Materiaal waarbij de rechthebbende onbekend is</w:t>
            </w:r>
          </w:p>
        </w:tc>
        <w:tc>
          <w:tcPr>
            <w:tcW w:w="2904" w:type="dxa"/>
          </w:tcPr>
          <w:p w14:paraId="7CC6F356" w14:textId="77777777" w:rsidR="0042411A" w:rsidRDefault="0042411A" w:rsidP="0042411A">
            <w:r>
              <w:t>InC-RUU</w:t>
            </w:r>
          </w:p>
        </w:tc>
        <w:tc>
          <w:tcPr>
            <w:tcW w:w="2487" w:type="dxa"/>
          </w:tcPr>
          <w:p w14:paraId="77722B0A" w14:textId="77777777" w:rsidR="0042411A" w:rsidRPr="00A204FA" w:rsidRDefault="00D52CBE" w:rsidP="00A204FA">
            <w:pPr>
              <w:ind w:left="708" w:hanging="708"/>
            </w:pPr>
            <w:hyperlink r:id="rId12" w:history="1">
              <w:r w:rsidR="00A204FA" w:rsidRPr="00A204FA">
                <w:t>http://rightsstatements.org/vocab/InC-RUU/1.0/</w:t>
              </w:r>
            </w:hyperlink>
          </w:p>
        </w:tc>
      </w:tr>
    </w:tbl>
    <w:p w14:paraId="3F123974" w14:textId="77777777" w:rsidR="0042411A" w:rsidRDefault="0042411A" w:rsidP="0042411A">
      <w:r>
        <w:t>Het voorstel is om bij elke AET een velden ‘rechten’ toe te voe</w:t>
      </w:r>
      <w:r w:rsidR="00A204FA">
        <w:t xml:space="preserve">gen en deze te vullen met de </w:t>
      </w:r>
      <w:commentRangeStart w:id="5"/>
      <w:r w:rsidR="00A204FA">
        <w:t>URL</w:t>
      </w:r>
      <w:r>
        <w:t>s naar deze objecten.</w:t>
      </w:r>
      <w:commentRangeEnd w:id="5"/>
      <w:r w:rsidR="00094E7B">
        <w:rPr>
          <w:rStyle w:val="Verwijzingopmerking"/>
        </w:rPr>
        <w:commentReference w:id="5"/>
      </w:r>
    </w:p>
    <w:p w14:paraId="3932EB49" w14:textId="77777777" w:rsidR="00A204FA" w:rsidRDefault="00A204FA" w:rsidP="0042411A"/>
    <w:p w14:paraId="717928AE" w14:textId="77777777" w:rsidR="0042411A" w:rsidRDefault="00B527BB" w:rsidP="0042411A">
      <w:pPr>
        <w:pStyle w:val="Subkop"/>
      </w:pPr>
      <w:r>
        <w:t>Rechtenclearen proces</w:t>
      </w:r>
    </w:p>
    <w:p w14:paraId="501AA142" w14:textId="77777777" w:rsidR="0042411A" w:rsidRDefault="0042411A" w:rsidP="0042411A">
      <w:r>
        <w:t xml:space="preserve">Het proces om deze statements accuraat toe te voegen kan maanden zo niet jaren duren. </w:t>
      </w:r>
      <w:r w:rsidR="00A204FA">
        <w:t>Dit doordat elk object indi</w:t>
      </w:r>
      <w:r w:rsidR="00967222">
        <w:t xml:space="preserve">vidueel beoordeeld moet worden. Objecten kunnen wel </w:t>
      </w:r>
      <w:ins w:id="6" w:author="Roomyla Choenni" w:date="2019-11-20T09:36:00Z">
        <w:r w:rsidR="007A05FA">
          <w:t xml:space="preserve">op basis van creatiedatum </w:t>
        </w:r>
      </w:ins>
      <w:bookmarkStart w:id="7" w:name="_GoBack"/>
      <w:bookmarkEnd w:id="7"/>
      <w:r w:rsidR="00967222">
        <w:t xml:space="preserve">in een van drie </w:t>
      </w:r>
      <w:del w:id="8" w:author="Roomyla Choenni" w:date="2019-11-20T09:18:00Z">
        <w:r w:rsidR="00967222" w:rsidDel="00AF55F7">
          <w:delText>categorieen</w:delText>
        </w:r>
      </w:del>
      <w:ins w:id="9" w:author="Roomyla Choenni" w:date="2019-11-20T09:18:00Z">
        <w:r w:rsidR="00AF55F7">
          <w:t>categorieën</w:t>
        </w:r>
      </w:ins>
      <w:r w:rsidR="00967222">
        <w:t xml:space="preserve"> </w:t>
      </w:r>
      <w:commentRangeStart w:id="10"/>
      <w:r w:rsidR="00967222">
        <w:t>vallen</w:t>
      </w:r>
      <w:commentRangeEnd w:id="10"/>
      <w:r w:rsidR="00296621">
        <w:rPr>
          <w:rStyle w:val="Verwijzingopmerking"/>
        </w:rPr>
        <w:commentReference w:id="10"/>
      </w:r>
      <w:r w:rsidR="00967222">
        <w:t xml:space="preserve"> waardoor er laaghangend fruit gerealiseerd kan worden</w:t>
      </w:r>
      <w:r>
        <w:t xml:space="preserve">. </w:t>
      </w:r>
    </w:p>
    <w:p w14:paraId="28A9392B" w14:textId="77777777" w:rsidR="0042411A" w:rsidRDefault="00A204FA" w:rsidP="0042411A">
      <w:r>
        <w:rPr>
          <w:noProof/>
          <w:lang w:eastAsia="nl-NL"/>
        </w:rPr>
        <w:lastRenderedPageBreak/>
        <mc:AlternateContent>
          <mc:Choice Requires="wpc">
            <w:drawing>
              <wp:inline distT="0" distB="0" distL="0" distR="0" wp14:anchorId="1EEB664B" wp14:editId="47BFFD5F">
                <wp:extent cx="5403850" cy="2717800"/>
                <wp:effectExtent l="0" t="0" r="44450" b="0"/>
                <wp:docPr id="3" name="Papier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hte verbindingslijn 4"/>
                        <wps:cNvCnPr/>
                        <wps:spPr>
                          <a:xfrm>
                            <a:off x="20956" y="774700"/>
                            <a:ext cx="5382895" cy="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 name="Tekstvak 5"/>
                        <wps:cNvSpPr txBox="1"/>
                        <wps:spPr>
                          <a:xfrm>
                            <a:off x="4765675" y="323850"/>
                            <a:ext cx="540537" cy="361950"/>
                          </a:xfrm>
                          <a:prstGeom prst="rect">
                            <a:avLst/>
                          </a:prstGeom>
                          <a:solidFill>
                            <a:schemeClr val="lt1"/>
                          </a:solidFill>
                          <a:ln w="6350">
                            <a:solidFill>
                              <a:prstClr val="black"/>
                            </a:solidFill>
                          </a:ln>
                        </wps:spPr>
                        <wps:txbx>
                          <w:txbxContent>
                            <w:p w14:paraId="0D6C6D7A" w14:textId="77777777" w:rsidR="007A05FA" w:rsidRDefault="007A05FA">
                              <w: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kstvak 5"/>
                        <wps:cNvSpPr txBox="1"/>
                        <wps:spPr>
                          <a:xfrm>
                            <a:off x="2632075" y="323850"/>
                            <a:ext cx="540537" cy="361950"/>
                          </a:xfrm>
                          <a:prstGeom prst="rect">
                            <a:avLst/>
                          </a:prstGeom>
                          <a:solidFill>
                            <a:schemeClr val="lt1"/>
                          </a:solidFill>
                          <a:ln w="6350">
                            <a:solidFill>
                              <a:prstClr val="black"/>
                            </a:solidFill>
                          </a:ln>
                        </wps:spPr>
                        <wps:txbx>
                          <w:txbxContent>
                            <w:p w14:paraId="7893E46A" w14:textId="77777777" w:rsidR="007A05FA" w:rsidRDefault="007A05FA" w:rsidP="00A204FA">
                              <w:pPr>
                                <w:pStyle w:val="Normaalweb"/>
                                <w:spacing w:before="120" w:beforeAutospacing="0" w:after="120" w:afterAutospacing="0"/>
                                <w:rPr>
                                  <w:rFonts w:eastAsia="Calibri"/>
                                  <w:lang w:val="nl-NL"/>
                                </w:rPr>
                              </w:pPr>
                              <w:r>
                                <w:rPr>
                                  <w:rFonts w:eastAsia="Calibri"/>
                                  <w:lang w:val="nl-NL"/>
                                </w:rPr>
                                <w:t>1950</w:t>
                              </w:r>
                            </w:p>
                            <w:p w14:paraId="5CAEBE34" w14:textId="77777777" w:rsidR="007A05FA" w:rsidRDefault="007A05FA" w:rsidP="00A204FA">
                              <w:pPr>
                                <w:pStyle w:val="Normaalweb"/>
                                <w:spacing w:before="120" w:beforeAutospacing="0" w:after="12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kstvak 5"/>
                        <wps:cNvSpPr txBox="1"/>
                        <wps:spPr>
                          <a:xfrm>
                            <a:off x="643738" y="323850"/>
                            <a:ext cx="540537" cy="361950"/>
                          </a:xfrm>
                          <a:prstGeom prst="rect">
                            <a:avLst/>
                          </a:prstGeom>
                          <a:solidFill>
                            <a:schemeClr val="lt1"/>
                          </a:solidFill>
                          <a:ln w="6350">
                            <a:solidFill>
                              <a:prstClr val="black"/>
                            </a:solidFill>
                          </a:ln>
                        </wps:spPr>
                        <wps:txbx>
                          <w:txbxContent>
                            <w:p w14:paraId="0B349CB6" w14:textId="77777777" w:rsidR="007A05FA" w:rsidRDefault="007A05FA" w:rsidP="00A204FA">
                              <w:pPr>
                                <w:pStyle w:val="Normaalweb"/>
                                <w:spacing w:before="120" w:beforeAutospacing="0" w:after="120" w:afterAutospacing="0"/>
                              </w:pPr>
                              <w:r>
                                <w:rPr>
                                  <w:rFonts w:eastAsia="Calibri"/>
                                  <w:lang w:val="nl-NL"/>
                                </w:rPr>
                                <w:t>1900</w:t>
                              </w:r>
                            </w:p>
                            <w:p w14:paraId="7C6CBB52" w14:textId="77777777" w:rsidR="007A05FA" w:rsidRDefault="007A05FA" w:rsidP="00A204FA">
                              <w:pPr>
                                <w:pStyle w:val="Normaalweb"/>
                                <w:spacing w:before="120" w:beforeAutospacing="0" w:after="120" w:afterAutospacing="0"/>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echte verbindingslijn 8"/>
                        <wps:cNvCnPr/>
                        <wps:spPr>
                          <a:xfrm>
                            <a:off x="44450" y="1143635"/>
                            <a:ext cx="53308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9" name="Rechte verbindingslijn 9"/>
                        <wps:cNvCnPr/>
                        <wps:spPr>
                          <a:xfrm>
                            <a:off x="0" y="1600835"/>
                            <a:ext cx="88963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0" name="Rechte verbindingslijn 10"/>
                        <wps:cNvCnPr/>
                        <wps:spPr>
                          <a:xfrm>
                            <a:off x="914007" y="2477770"/>
                            <a:ext cx="4416818"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1" name="Rechte verbindingslijn 11"/>
                        <wps:cNvCnPr/>
                        <wps:spPr>
                          <a:xfrm flipV="1">
                            <a:off x="914007" y="2072935"/>
                            <a:ext cx="2002843" cy="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2" name="Tekstvak 5"/>
                        <wps:cNvSpPr txBox="1"/>
                        <wps:spPr>
                          <a:xfrm>
                            <a:off x="110490" y="781685"/>
                            <a:ext cx="540385" cy="361950"/>
                          </a:xfrm>
                          <a:prstGeom prst="rect">
                            <a:avLst/>
                          </a:prstGeom>
                          <a:solidFill>
                            <a:schemeClr val="lt1"/>
                          </a:solidFill>
                          <a:ln w="6350">
                            <a:noFill/>
                          </a:ln>
                        </wps:spPr>
                        <wps:txbx>
                          <w:txbxContent>
                            <w:p w14:paraId="2D8FBD83" w14:textId="77777777" w:rsidR="007A05FA" w:rsidRDefault="007A05FA" w:rsidP="00D87331">
                              <w:pPr>
                                <w:pStyle w:val="Normaalweb"/>
                                <w:spacing w:before="120" w:beforeAutospacing="0" w:after="120" w:afterAutospacing="0"/>
                              </w:pPr>
                              <w:r>
                                <w:rPr>
                                  <w:rFonts w:eastAsia="Calibri"/>
                                  <w:lang w:val="nl-NL"/>
                                </w:rPr>
                                <w:t>CNE</w:t>
                              </w:r>
                            </w:p>
                            <w:p w14:paraId="7E661271" w14:textId="77777777" w:rsidR="007A05FA" w:rsidRDefault="007A05FA" w:rsidP="00D87331">
                              <w:pPr>
                                <w:pStyle w:val="Normaalweb"/>
                                <w:spacing w:before="120" w:beforeAutospacing="0" w:after="120" w:afterAutospacing="0"/>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Tekstvak 5"/>
                        <wps:cNvSpPr txBox="1"/>
                        <wps:spPr>
                          <a:xfrm>
                            <a:off x="91440" y="1215050"/>
                            <a:ext cx="540385" cy="361950"/>
                          </a:xfrm>
                          <a:prstGeom prst="rect">
                            <a:avLst/>
                          </a:prstGeom>
                          <a:solidFill>
                            <a:schemeClr val="lt1"/>
                          </a:solidFill>
                          <a:ln w="6350">
                            <a:noFill/>
                          </a:ln>
                        </wps:spPr>
                        <wps:txbx>
                          <w:txbxContent>
                            <w:p w14:paraId="6EFB17A1" w14:textId="77777777" w:rsidR="007A05FA" w:rsidRDefault="007A05FA" w:rsidP="00D87331">
                              <w:pPr>
                                <w:pStyle w:val="Normaalweb"/>
                                <w:spacing w:before="120" w:beforeAutospacing="0" w:after="120" w:afterAutospacing="0"/>
                              </w:pPr>
                              <w:r>
                                <w:rPr>
                                  <w:rFonts w:eastAsia="Calibri"/>
                                  <w:lang w:val="nl-NL"/>
                                </w:rPr>
                                <w:t>PDM</w:t>
                              </w:r>
                            </w:p>
                            <w:p w14:paraId="31C670D4" w14:textId="77777777" w:rsidR="007A05FA" w:rsidRDefault="007A05FA" w:rsidP="00D87331">
                              <w:pPr>
                                <w:pStyle w:val="Normaalweb"/>
                                <w:spacing w:before="120" w:beforeAutospacing="0" w:after="120" w:afterAutospacing="0"/>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kstvak 5"/>
                        <wps:cNvSpPr txBox="1"/>
                        <wps:spPr>
                          <a:xfrm>
                            <a:off x="2916850" y="1609385"/>
                            <a:ext cx="540385" cy="361950"/>
                          </a:xfrm>
                          <a:prstGeom prst="rect">
                            <a:avLst/>
                          </a:prstGeom>
                          <a:solidFill>
                            <a:schemeClr val="lt1"/>
                          </a:solidFill>
                          <a:ln w="6350">
                            <a:noFill/>
                          </a:ln>
                        </wps:spPr>
                        <wps:txbx>
                          <w:txbxContent>
                            <w:p w14:paraId="3C301D71" w14:textId="77777777" w:rsidR="007A05FA" w:rsidRDefault="007A05FA" w:rsidP="00D87331">
                              <w:pPr>
                                <w:pStyle w:val="Normaalweb"/>
                                <w:spacing w:before="120" w:beforeAutospacing="0" w:after="120" w:afterAutospacing="0"/>
                              </w:pPr>
                              <w:r>
                                <w:rPr>
                                  <w:rFonts w:eastAsia="Calibri"/>
                                  <w:lang w:val="nl-NL"/>
                                </w:rPr>
                                <w:t>InC</w:t>
                              </w:r>
                            </w:p>
                            <w:p w14:paraId="1CE65471" w14:textId="77777777" w:rsidR="007A05FA" w:rsidRDefault="007A05FA" w:rsidP="00D87331">
                              <w:pPr>
                                <w:pStyle w:val="Normaalweb"/>
                                <w:spacing w:before="120" w:beforeAutospacing="0" w:after="120" w:afterAutospacing="0"/>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kstvak 5"/>
                        <wps:cNvSpPr txBox="1"/>
                        <wps:spPr>
                          <a:xfrm>
                            <a:off x="853100" y="2072935"/>
                            <a:ext cx="651850" cy="361950"/>
                          </a:xfrm>
                          <a:prstGeom prst="rect">
                            <a:avLst/>
                          </a:prstGeom>
                          <a:solidFill>
                            <a:schemeClr val="lt1"/>
                          </a:solidFill>
                          <a:ln w="6350">
                            <a:noFill/>
                          </a:ln>
                        </wps:spPr>
                        <wps:txbx>
                          <w:txbxContent>
                            <w:p w14:paraId="43963D2C" w14:textId="77777777" w:rsidR="007A05FA" w:rsidRDefault="007A05FA" w:rsidP="006F50F2">
                              <w:pPr>
                                <w:pStyle w:val="Normaalweb"/>
                                <w:spacing w:before="120" w:beforeAutospacing="0" w:after="120" w:afterAutospacing="0"/>
                              </w:pPr>
                              <w:r>
                                <w:rPr>
                                  <w:rFonts w:eastAsia="Calibri"/>
                                  <w:lang w:val="nl-NL"/>
                                </w:rPr>
                                <w:t>CC BY</w:t>
                              </w:r>
                            </w:p>
                            <w:p w14:paraId="75B59BF2" w14:textId="77777777" w:rsidR="007A05FA" w:rsidRDefault="007A05FA" w:rsidP="006F50F2">
                              <w:pPr>
                                <w:pStyle w:val="Normaalweb"/>
                                <w:spacing w:before="120" w:beforeAutospacing="0" w:after="120" w:afterAutospacing="0"/>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Rechte verbindingslijn 17"/>
                        <wps:cNvCnPr>
                          <a:stCxn id="7" idx="2"/>
                        </wps:cNvCnPr>
                        <wps:spPr>
                          <a:xfrm>
                            <a:off x="914007" y="685800"/>
                            <a:ext cx="0" cy="1898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18"/>
                        <wps:cNvCnPr/>
                        <wps:spPr>
                          <a:xfrm>
                            <a:off x="2892425" y="683850"/>
                            <a:ext cx="9525" cy="1894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wps:spPr>
                          <a:xfrm>
                            <a:off x="5026025" y="683850"/>
                            <a:ext cx="0" cy="1887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Rechte verbindingslijn 20"/>
                        <wps:cNvCnPr/>
                        <wps:spPr>
                          <a:xfrm flipV="1">
                            <a:off x="2892425" y="2072935"/>
                            <a:ext cx="2438400" cy="1"/>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EEB664B" id="Papier 3" o:spid="_x0000_s1026" editas="canvas" style="width:425.5pt;height:214pt;mso-position-horizontal-relative:char;mso-position-vertical-relative:line" coordsize="54038,2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38;height:27178;visibility:visible;mso-wrap-style:square">
                  <v:fill o:detectmouseclick="t"/>
                  <v:path o:connecttype="none"/>
                </v:shape>
                <v:line id="Rechte verbindingslijn 4" o:spid="_x0000_s1028" style="position:absolute;visibility:visible;mso-wrap-style:square" from="209,7747" to="54038,7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" strokecolor="black [3200]">
                  <v:stroke endarrow="open"/>
                </v:line>
                <v:shapetype id="_x0000_t202" coordsize="21600,21600" o:spt="202" path="m,l,21600r21600,l21600,xe">
                  <v:stroke joinstyle="miter"/>
                  <v:path gradientshapeok="t" o:connecttype="rect"/>
                </v:shapetype>
                <v:shape id="Tekstvak 5" o:spid="_x0000_s1029" type="#_x0000_t202" style="position:absolute;left:47656;top:3238;width:540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0D6C6D7A" w14:textId="77777777" w:rsidR="007A05FA" w:rsidRDefault="007A05FA">
                        <w:r>
                          <w:t>2020</w:t>
                        </w:r>
                      </w:p>
                    </w:txbxContent>
                  </v:textbox>
                </v:shape>
                <v:shape id="Tekstvak 5" o:spid="_x0000_s1030" type="#_x0000_t202" style="position:absolute;left:26320;top:3238;width:540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7893E46A" w14:textId="77777777" w:rsidR="007A05FA" w:rsidRDefault="007A05FA" w:rsidP="00A204FA">
                        <w:pPr>
                          <w:pStyle w:val="Normaalweb"/>
                          <w:spacing w:before="120" w:beforeAutospacing="0" w:after="120" w:afterAutospacing="0"/>
                          <w:rPr>
                            <w:rFonts w:eastAsia="Calibri"/>
                            <w:lang w:val="nl-NL"/>
                          </w:rPr>
                        </w:pPr>
                        <w:r>
                          <w:rPr>
                            <w:rFonts w:eastAsia="Calibri"/>
                            <w:lang w:val="nl-NL"/>
                          </w:rPr>
                          <w:t>1950</w:t>
                        </w:r>
                      </w:p>
                      <w:p w14:paraId="5CAEBE34" w14:textId="77777777" w:rsidR="007A05FA" w:rsidRDefault="007A05FA" w:rsidP="00A204FA">
                        <w:pPr>
                          <w:pStyle w:val="Normaalweb"/>
                          <w:spacing w:before="120" w:beforeAutospacing="0" w:after="120" w:afterAutospacing="0"/>
                        </w:pPr>
                      </w:p>
                    </w:txbxContent>
                  </v:textbox>
                </v:shape>
                <v:shape id="Tekstvak 5" o:spid="_x0000_s1031" type="#_x0000_t202" style="position:absolute;left:6437;top:3238;width:540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0B349CB6" w14:textId="77777777" w:rsidR="007A05FA" w:rsidRDefault="007A05FA" w:rsidP="00A204FA">
                        <w:pPr>
                          <w:pStyle w:val="Normaalweb"/>
                          <w:spacing w:before="120" w:beforeAutospacing="0" w:after="120" w:afterAutospacing="0"/>
                        </w:pPr>
                        <w:r>
                          <w:rPr>
                            <w:rFonts w:eastAsia="Calibri"/>
                            <w:lang w:val="nl-NL"/>
                          </w:rPr>
                          <w:t>1900</w:t>
                        </w:r>
                      </w:p>
                      <w:p w14:paraId="7C6CBB52" w14:textId="77777777" w:rsidR="007A05FA" w:rsidRDefault="007A05FA" w:rsidP="00A204FA">
                        <w:pPr>
                          <w:pStyle w:val="Normaalweb"/>
                          <w:spacing w:before="120" w:beforeAutospacing="0" w:after="120" w:afterAutospacing="0"/>
                        </w:pPr>
                        <w:r>
                          <w:rPr>
                            <w:rFonts w:eastAsia="Times New Roman"/>
                          </w:rPr>
                          <w:t> </w:t>
                        </w:r>
                      </w:p>
                    </w:txbxContent>
                  </v:textbox>
                </v:shape>
                <v:line id="Rechte verbindingslijn 8" o:spid="_x0000_s1032" style="position:absolute;visibility:visible;mso-wrap-style:square" from="444,11436" to="53752,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" strokecolor="black [3200]">
                  <v:stroke dashstyle="dash"/>
                </v:line>
                <v:line id="Rechte verbindingslijn 9" o:spid="_x0000_s1033" style="position:absolute;visibility:visible;mso-wrap-style:square" from="0,16008" to="8896,16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Rechte verbindingslijn 10" o:spid="_x0000_s1034" style="position:absolute;visibility:visible;mso-wrap-style:square" from="9140,24777" to="53308,24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" strokecolor="black [3200]">
                  <v:stroke dashstyle="dash"/>
                </v:line>
                <v:line id="Rechte verbindingslijn 11" o:spid="_x0000_s1035" style="position:absolute;flip:y;visibility:visible;mso-wrap-style:square" from="9140,20729" to="29168,20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" strokecolor="black [3200]">
                  <v:stroke dashstyle="dash"/>
                </v:line>
                <v:shape id="Tekstvak 5" o:spid="_x0000_s1036" type="#_x0000_t202" style="position:absolute;left:1104;top:7816;width:540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2D8FBD83" w14:textId="77777777" w:rsidR="007A05FA" w:rsidRDefault="007A05FA" w:rsidP="00D87331">
                        <w:pPr>
                          <w:pStyle w:val="Normaalweb"/>
                          <w:spacing w:before="120" w:beforeAutospacing="0" w:after="120" w:afterAutospacing="0"/>
                        </w:pPr>
                        <w:r>
                          <w:rPr>
                            <w:rFonts w:eastAsia="Calibri"/>
                            <w:lang w:val="nl-NL"/>
                          </w:rPr>
                          <w:t>CNE</w:t>
                        </w:r>
                      </w:p>
                      <w:p w14:paraId="7E661271" w14:textId="77777777" w:rsidR="007A05FA" w:rsidRDefault="007A05FA" w:rsidP="00D87331">
                        <w:pPr>
                          <w:pStyle w:val="Normaalweb"/>
                          <w:spacing w:before="120" w:beforeAutospacing="0" w:after="120" w:afterAutospacing="0"/>
                        </w:pPr>
                        <w:r>
                          <w:rPr>
                            <w:rFonts w:eastAsia="Times New Roman"/>
                          </w:rPr>
                          <w:t> </w:t>
                        </w:r>
                      </w:p>
                    </w:txbxContent>
                  </v:textbox>
                </v:shape>
                <v:shape id="Tekstvak 5" o:spid="_x0000_s1037" type="#_x0000_t202" style="position:absolute;left:914;top:12150;width:540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6EFB17A1" w14:textId="77777777" w:rsidR="007A05FA" w:rsidRDefault="007A05FA" w:rsidP="00D87331">
                        <w:pPr>
                          <w:pStyle w:val="Normaalweb"/>
                          <w:spacing w:before="120" w:beforeAutospacing="0" w:after="120" w:afterAutospacing="0"/>
                        </w:pPr>
                        <w:r>
                          <w:rPr>
                            <w:rFonts w:eastAsia="Calibri"/>
                            <w:lang w:val="nl-NL"/>
                          </w:rPr>
                          <w:t>PDM</w:t>
                        </w:r>
                      </w:p>
                      <w:p w14:paraId="31C670D4" w14:textId="77777777" w:rsidR="007A05FA" w:rsidRDefault="007A05FA" w:rsidP="00D87331">
                        <w:pPr>
                          <w:pStyle w:val="Normaalweb"/>
                          <w:spacing w:before="120" w:beforeAutospacing="0" w:after="120" w:afterAutospacing="0"/>
                        </w:pPr>
                        <w:r>
                          <w:rPr>
                            <w:rFonts w:eastAsia="Times New Roman"/>
                          </w:rPr>
                          <w:t> </w:t>
                        </w:r>
                      </w:p>
                    </w:txbxContent>
                  </v:textbox>
                </v:shape>
                <v:shape id="Tekstvak 5" o:spid="_x0000_s1038" type="#_x0000_t202" style="position:absolute;left:29168;top:16093;width:540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3C301D71" w14:textId="77777777" w:rsidR="007A05FA" w:rsidRDefault="007A05FA" w:rsidP="00D87331">
                        <w:pPr>
                          <w:pStyle w:val="Normaalweb"/>
                          <w:spacing w:before="120" w:beforeAutospacing="0" w:after="120" w:afterAutospacing="0"/>
                        </w:pPr>
                        <w:r>
                          <w:rPr>
                            <w:rFonts w:eastAsia="Calibri"/>
                            <w:lang w:val="nl-NL"/>
                          </w:rPr>
                          <w:t>InC</w:t>
                        </w:r>
                      </w:p>
                      <w:p w14:paraId="1CE65471" w14:textId="77777777" w:rsidR="007A05FA" w:rsidRDefault="007A05FA" w:rsidP="00D87331">
                        <w:pPr>
                          <w:pStyle w:val="Normaalweb"/>
                          <w:spacing w:before="120" w:beforeAutospacing="0" w:after="120" w:afterAutospacing="0"/>
                        </w:pPr>
                        <w:r>
                          <w:rPr>
                            <w:rFonts w:eastAsia="Times New Roman"/>
                          </w:rPr>
                          <w:t> </w:t>
                        </w:r>
                      </w:p>
                    </w:txbxContent>
                  </v:textbox>
                </v:shape>
                <v:shape id="Tekstvak 5" o:spid="_x0000_s1039" type="#_x0000_t202" style="position:absolute;left:8531;top:20729;width:651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43963D2C" w14:textId="77777777" w:rsidR="007A05FA" w:rsidRDefault="007A05FA" w:rsidP="006F50F2">
                        <w:pPr>
                          <w:pStyle w:val="Normaalweb"/>
                          <w:spacing w:before="120" w:beforeAutospacing="0" w:after="120" w:afterAutospacing="0"/>
                        </w:pPr>
                        <w:r>
                          <w:rPr>
                            <w:rFonts w:eastAsia="Calibri"/>
                            <w:lang w:val="nl-NL"/>
                          </w:rPr>
                          <w:t>CC BY</w:t>
                        </w:r>
                      </w:p>
                      <w:p w14:paraId="75B59BF2" w14:textId="77777777" w:rsidR="007A05FA" w:rsidRDefault="007A05FA" w:rsidP="006F50F2">
                        <w:pPr>
                          <w:pStyle w:val="Normaalweb"/>
                          <w:spacing w:before="120" w:beforeAutospacing="0" w:after="120" w:afterAutospacing="0"/>
                        </w:pPr>
                        <w:r>
                          <w:rPr>
                            <w:rFonts w:eastAsia="Times New Roman"/>
                          </w:rPr>
                          <w:t> </w:t>
                        </w:r>
                      </w:p>
                    </w:txbxContent>
                  </v:textbox>
                </v:shape>
                <v:line id="Rechte verbindingslijn 17" o:spid="_x0000_s1040" style="position:absolute;visibility:visible;mso-wrap-style:square" from="9140,6858" to="9140,2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4472c4 [3204]" strokeweight=".5pt">
                  <v:stroke joinstyle="miter"/>
                </v:line>
                <v:line id="Rechte verbindingslijn 18" o:spid="_x0000_s1041" style="position:absolute;visibility:visible;mso-wrap-style:square" from="28924,6838" to="29019,25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4472c4 [3204]" strokeweight=".5pt">
                  <v:stroke joinstyle="miter"/>
                </v:line>
                <v:line id="Rechte verbindingslijn 19" o:spid="_x0000_s1042" style="position:absolute;visibility:visible;mso-wrap-style:square" from="50260,6838" to="50260,25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line id="Rechte verbindingslijn 20" o:spid="_x0000_s1043" style="position:absolute;flip:y;visibility:visible;mso-wrap-style:square" from="28924,20729" to="53308,20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w10:anchorlock/>
              </v:group>
            </w:pict>
          </mc:Fallback>
        </mc:AlternateContent>
      </w:r>
    </w:p>
    <w:p w14:paraId="7F02F870" w14:textId="77777777" w:rsidR="0042411A" w:rsidRDefault="0042411A" w:rsidP="0042411A">
      <w:r>
        <w:t>Het auteursrecht heeft een beperkte duur. We kunnen een jaartal pakken en all</w:t>
      </w:r>
      <w:r w:rsidR="006A5B53">
        <w:t>e</w:t>
      </w:r>
      <w:r>
        <w:t xml:space="preserve"> objecten voor dit jaartal als publiek domein verklaren. Deze kunnen vervolgens aangeduid worden met de PD</w:t>
      </w:r>
      <w:r w:rsidR="00CD0B6D">
        <w:t xml:space="preserve">M statement. </w:t>
      </w:r>
      <w:r>
        <w:t>De konink</w:t>
      </w:r>
      <w:r w:rsidR="00CD0B6D">
        <w:t xml:space="preserve">lijke bibliotheek hanteert dat alle objecten voor </w:t>
      </w:r>
      <w:r>
        <w:t xml:space="preserve">1880 </w:t>
      </w:r>
      <w:r w:rsidR="00CD0B6D">
        <w:t>publiek domein zijn</w:t>
      </w:r>
      <w:r>
        <w:t>. De bijzondere collectie van de Leiden Universitaire Bibliotheken hanteert</w:t>
      </w:r>
      <w:r w:rsidR="00CD0B6D">
        <w:t xml:space="preserve"> dat alle objecten voor</w:t>
      </w:r>
      <w:r>
        <w:t xml:space="preserve"> 1900</w:t>
      </w:r>
      <w:r w:rsidR="00CD0B6D">
        <w:t xml:space="preserve"> publiek domein zijn</w:t>
      </w:r>
      <w:r>
        <w:t>. Hoe later dit jaartal is hoe hoger het risico is dat objecten als publiek domein worden gemarkeerd waarvan een rechthebbende kan zeg</w:t>
      </w:r>
      <w:r w:rsidR="00AB29A2">
        <w:t>gen dat zij nog rechten hebben.</w:t>
      </w:r>
    </w:p>
    <w:p w14:paraId="3001EE61" w14:textId="77777777" w:rsidR="0042411A" w:rsidRDefault="0042411A" w:rsidP="0042411A">
      <w:r>
        <w:t>Werken met creatiedatum na 1950 zijn allemaal auteursrechtelijk beschermd. Deze kunnen in eerste instantie allemaal het InC statement krijgen. Collectie waarvan we zeker weten dat het auteursrechten zijn overgedragen kunnen vervolge</w:t>
      </w:r>
      <w:r w:rsidR="00AB29A2">
        <w:t>ns een CC BY statement krijgen.</w:t>
      </w:r>
    </w:p>
    <w:p w14:paraId="5522C54C" w14:textId="77777777" w:rsidR="00397A78" w:rsidRDefault="0042411A" w:rsidP="0042411A">
      <w:r>
        <w:t xml:space="preserve">Vervolgens kunnen we </w:t>
      </w:r>
      <w:r w:rsidR="00AB29A2">
        <w:t xml:space="preserve">de collecties bekijken waarvan objecten nog steeds </w:t>
      </w:r>
      <w:r w:rsidR="006A5B53">
        <w:t>de status</w:t>
      </w:r>
      <w:r w:rsidR="00AB29A2">
        <w:t xml:space="preserve"> CNE</w:t>
      </w:r>
      <w:r w:rsidR="006A5B53">
        <w:t xml:space="preserve"> bevatten. </w:t>
      </w:r>
      <w:r w:rsidR="00226B2E">
        <w:t>Deze objecten zullen handmatig op InC, PDM of CC-BY gezet moeten worden.</w:t>
      </w:r>
    </w:p>
    <w:p w14:paraId="31F7C815" w14:textId="77777777" w:rsidR="0076741C" w:rsidRDefault="0076741C" w:rsidP="0042411A">
      <w:pPr>
        <w:pStyle w:val="Subkop"/>
      </w:pPr>
      <w:r>
        <w:t>Presentatie en verdere beperkingen</w:t>
      </w:r>
    </w:p>
    <w:p w14:paraId="09C38E72" w14:textId="77777777" w:rsidR="0076741C" w:rsidRDefault="0076741C" w:rsidP="0042411A">
      <w:r>
        <w:t xml:space="preserve">Nadat het laaghangend fruit gerealiseerd is </w:t>
      </w:r>
      <w:r w:rsidR="001F5CDE">
        <w:t xml:space="preserve">kan onderzocht worden hoe deze informatie bij de objecten gepresenteerd kan worden. </w:t>
      </w:r>
      <w:r w:rsidR="0090265A">
        <w:t xml:space="preserve">Het gaat hier dan zowel om de beeldbank als de objecten in </w:t>
      </w:r>
      <w:r w:rsidR="00077335">
        <w:t>de archiefpresentatie.</w:t>
      </w:r>
    </w:p>
    <w:p w14:paraId="2E3C6376" w14:textId="77777777" w:rsidR="00077335" w:rsidRDefault="00077335" w:rsidP="00C70B3E">
      <w:r>
        <w:t>Afhankelijk van de locatie (studiezaal, internet) kunnen sommige objecten dan ter download aangeboden worden</w:t>
      </w:r>
      <w:r w:rsidR="00C70B3E">
        <w:t>. Auteursrechtelijk kunnen alle objecten ter download aangeboden worden op de studiezaal. Op het internet zal in principe alleen het publiek domein (PDM) materiaal en het gelicenseerd (CC BY) materiaal beschikbaar mogen zijn voor download.</w:t>
      </w:r>
    </w:p>
    <w:p w14:paraId="5DC07A9C" w14:textId="77777777" w:rsidR="00B527BB" w:rsidRDefault="00B527BB" w:rsidP="0042411A"/>
    <w:p w14:paraId="3C2C9D38" w14:textId="77777777" w:rsidR="00C928AD" w:rsidRPr="00C928AD" w:rsidRDefault="00C928AD" w:rsidP="0042411A"/>
    <w:p w14:paraId="1698526D" w14:textId="77777777" w:rsidR="00C928AD" w:rsidRPr="00C928AD" w:rsidRDefault="00C928AD" w:rsidP="0042411A">
      <w:pPr>
        <w:pStyle w:val="Broodtekst"/>
      </w:pPr>
    </w:p>
    <w:p w14:paraId="6C9ED458" w14:textId="77777777" w:rsidR="009E34BE" w:rsidRPr="009E34BE" w:rsidRDefault="009E34BE" w:rsidP="0042411A">
      <w:pPr>
        <w:pStyle w:val="Broodtekst"/>
      </w:pPr>
    </w:p>
    <w:p w14:paraId="24452F61" w14:textId="77777777" w:rsidR="009E34BE" w:rsidRPr="009E34BE" w:rsidRDefault="009E34BE" w:rsidP="0042411A">
      <w:pPr>
        <w:pStyle w:val="Broodtekst"/>
      </w:pPr>
    </w:p>
    <w:p w14:paraId="0D375603" w14:textId="77777777" w:rsidR="009E34BE" w:rsidRPr="009E34BE" w:rsidRDefault="009E34BE" w:rsidP="0042411A">
      <w:pPr>
        <w:pStyle w:val="Broodtekst"/>
      </w:pPr>
    </w:p>
    <w:sectPr w:rsidR="009E34BE" w:rsidRPr="009E34BE" w:rsidSect="00015EFD">
      <w:headerReference w:type="default" r:id="rId13"/>
      <w:footerReference w:type="default" r:id="rId14"/>
      <w:pgSz w:w="11900" w:h="16840" w:code="9"/>
      <w:pgMar w:top="1701" w:right="1418" w:bottom="1418" w:left="1985" w:header="624" w:footer="68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omyla Choenni" w:date="2019-11-20T09:13:00Z" w:initials="RC">
    <w:p w14:paraId="4CB7EDF5" w14:textId="77777777" w:rsidR="007A05FA" w:rsidRDefault="007A05FA">
      <w:pPr>
        <w:pStyle w:val="Tekstopmerking"/>
      </w:pPr>
      <w:r>
        <w:rPr>
          <w:rStyle w:val="Verwijzingopmerking"/>
        </w:rPr>
        <w:annotationRef/>
      </w:r>
      <w:r>
        <w:t>Uitleggen wat dat dan inhoudt of een linkje naar een verklaring, ook bij CC-BY</w:t>
      </w:r>
    </w:p>
  </w:comment>
  <w:comment w:id="5" w:author="Roomyla Choenni" w:date="2019-11-20T09:17:00Z" w:initials="RC">
    <w:p w14:paraId="4730B588" w14:textId="77777777" w:rsidR="007A05FA" w:rsidRDefault="007A05FA">
      <w:pPr>
        <w:pStyle w:val="Tekstopmerking"/>
      </w:pPr>
      <w:r>
        <w:rPr>
          <w:rStyle w:val="Verwijzingopmerking"/>
        </w:rPr>
        <w:annotationRef/>
      </w:r>
      <w:r>
        <w:t>Dus de omschrijving van de rechtenstructuur staat niet in het veld zelf maar is wel per object met 1 klik vindbaar?</w:t>
      </w:r>
    </w:p>
  </w:comment>
  <w:comment w:id="10" w:author="Roomyla Choenni" w:date="2019-11-20T09:21:00Z" w:initials="RC">
    <w:p w14:paraId="32B100F8" w14:textId="77777777" w:rsidR="007A05FA" w:rsidRDefault="007A05FA">
      <w:pPr>
        <w:pStyle w:val="Tekstopmerking"/>
      </w:pPr>
      <w:r>
        <w:rPr>
          <w:rStyle w:val="Verwijzingopmerking"/>
        </w:rPr>
        <w:annotationRef/>
      </w:r>
      <w:r>
        <w:t xml:space="preserve">Hoe wordt dat weergegeven voor medewerkers?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B7EDF5" w15:done="0"/>
  <w15:commentEx w15:paraId="4730B588" w15:done="0"/>
  <w15:commentEx w15:paraId="32B100F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52420" w14:textId="77777777" w:rsidR="007A05FA" w:rsidRDefault="007A05FA" w:rsidP="0042411A">
      <w:r>
        <w:separator/>
      </w:r>
    </w:p>
  </w:endnote>
  <w:endnote w:type="continuationSeparator" w:id="0">
    <w:p w14:paraId="75F21D61" w14:textId="77777777" w:rsidR="007A05FA" w:rsidRDefault="007A05FA" w:rsidP="00424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tto Offc">
    <w:altName w:val="NettoOT"/>
    <w:charset w:val="00"/>
    <w:family w:val="auto"/>
    <w:pitch w:val="variable"/>
    <w:sig w:usb0="00000003" w:usb1="4000E07B" w:usb2="00000008" w:usb3="00000000" w:csb0="00000001" w:csb1="00000000"/>
  </w:font>
  <w:font w:name="Netto Offc Light">
    <w:altName w:val="NettoOT"/>
    <w:charset w:val="00"/>
    <w:family w:val="auto"/>
    <w:pitch w:val="variable"/>
    <w:sig w:usb0="00000003" w:usb1="4000E07B" w:usb2="0000000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202EF" w14:textId="77777777" w:rsidR="007A05FA" w:rsidRDefault="007A05FA" w:rsidP="0042411A">
    <w:pPr>
      <w:pStyle w:val="p1"/>
    </w:pPr>
    <w:r>
      <w:rPr>
        <w:noProof/>
      </w:rPr>
      <w:drawing>
        <wp:anchor distT="0" distB="0" distL="114300" distR="114300" simplePos="0" relativeHeight="251659264" behindDoc="1" locked="0" layoutInCell="1" allowOverlap="1" wp14:anchorId="46C338EA" wp14:editId="4A6B3210">
          <wp:simplePos x="0" y="0"/>
          <wp:positionH relativeFrom="column">
            <wp:posOffset>4343488</wp:posOffset>
          </wp:positionH>
          <wp:positionV relativeFrom="paragraph">
            <wp:posOffset>-36195</wp:posOffset>
          </wp:positionV>
          <wp:extent cx="1080000" cy="25200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Logo-Voet.png"/>
                  <pic:cNvPicPr/>
                </pic:nvPicPr>
                <pic:blipFill>
                  <a:blip r:embed="rId1">
                    <a:extLst>
                      <a:ext uri="{28A0092B-C50C-407E-A947-70E740481C1C}">
                        <a14:useLocalDpi xmlns:a14="http://schemas.microsoft.com/office/drawing/2010/main" val="0"/>
                      </a:ext>
                    </a:extLst>
                  </a:blip>
                  <a:stretch>
                    <a:fillRect/>
                  </a:stretch>
                </pic:blipFill>
                <pic:spPr>
                  <a:xfrm>
                    <a:off x="0" y="0"/>
                    <a:ext cx="1080000" cy="25200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491DB6">
      <w:rPr>
        <w:noProof/>
      </w:rPr>
      <w:t>2</w:t>
    </w:r>
    <w:r>
      <w:fldChar w:fldCharType="end"/>
    </w:r>
    <w:r>
      <w:t xml:space="preserve">  |  Memo</w:t>
    </w:r>
    <w:r w:rsidRPr="00342772">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A2C73" w14:textId="77777777" w:rsidR="007A05FA" w:rsidRDefault="007A05FA" w:rsidP="0042411A">
      <w:r>
        <w:separator/>
      </w:r>
    </w:p>
  </w:footnote>
  <w:footnote w:type="continuationSeparator" w:id="0">
    <w:p w14:paraId="69449760" w14:textId="77777777" w:rsidR="007A05FA" w:rsidRDefault="007A05FA" w:rsidP="00424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DF1C" w14:textId="77777777" w:rsidR="007A05FA" w:rsidRDefault="007A05FA" w:rsidP="0042411A">
    <w:pPr>
      <w:pStyle w:val="Koptekst"/>
    </w:pPr>
    <w:r>
      <w:rPr>
        <w:noProof/>
        <w:lang w:eastAsia="nl-NL"/>
      </w:rPr>
      <w:drawing>
        <wp:anchor distT="0" distB="0" distL="114300" distR="114300" simplePos="0" relativeHeight="251658240" behindDoc="1" locked="0" layoutInCell="1" allowOverlap="1" wp14:anchorId="139767DC" wp14:editId="327828D5">
          <wp:simplePos x="0" y="0"/>
          <wp:positionH relativeFrom="column">
            <wp:posOffset>2717786</wp:posOffset>
          </wp:positionH>
          <wp:positionV relativeFrom="paragraph">
            <wp:posOffset>-217805</wp:posOffset>
          </wp:positionV>
          <wp:extent cx="3313176" cy="50292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HA-Logo-Kop.png"/>
                  <pic:cNvPicPr/>
                </pic:nvPicPr>
                <pic:blipFill>
                  <a:blip r:embed="rId1">
                    <a:extLst>
                      <a:ext uri="{28A0092B-C50C-407E-A947-70E740481C1C}">
                        <a14:useLocalDpi xmlns:a14="http://schemas.microsoft.com/office/drawing/2010/main" val="0"/>
                      </a:ext>
                    </a:extLst>
                  </a:blip>
                  <a:stretch>
                    <a:fillRect/>
                  </a:stretch>
                </pic:blipFill>
                <pic:spPr>
                  <a:xfrm>
                    <a:off x="0" y="0"/>
                    <a:ext cx="3313176" cy="502920"/>
                  </a:xfrm>
                  <a:prstGeom prst="rect">
                    <a:avLst/>
                  </a:prstGeom>
                </pic:spPr>
              </pic:pic>
            </a:graphicData>
          </a:graphic>
          <wp14:sizeRelH relativeFrom="page">
            <wp14:pctWidth>0</wp14:pctWidth>
          </wp14:sizeRelH>
          <wp14:sizeRelV relativeFrom="page">
            <wp14:pctHeight>0</wp14:pctHeight>
          </wp14:sizeRelV>
        </wp:anchor>
      </w:drawing>
    </w:r>
  </w:p>
  <w:p w14:paraId="41AAD863" w14:textId="77777777" w:rsidR="007A05FA" w:rsidRDefault="007A05FA" w:rsidP="0042411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4308B"/>
    <w:multiLevelType w:val="hybridMultilevel"/>
    <w:tmpl w:val="6DE097D4"/>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7DF69E4"/>
    <w:multiLevelType w:val="hybridMultilevel"/>
    <w:tmpl w:val="4CE8EF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196F64"/>
    <w:multiLevelType w:val="hybridMultilevel"/>
    <w:tmpl w:val="3A460AC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40677769"/>
    <w:multiLevelType w:val="hybridMultilevel"/>
    <w:tmpl w:val="88828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B1CF7"/>
    <w:multiLevelType w:val="hybridMultilevel"/>
    <w:tmpl w:val="FD52C2A4"/>
    <w:lvl w:ilvl="0" w:tplc="0413000F">
      <w:start w:val="1"/>
      <w:numFmt w:val="decimal"/>
      <w:lvlText w:val="%1."/>
      <w:lvlJc w:val="left"/>
      <w:pPr>
        <w:ind w:left="92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8007AD4"/>
    <w:multiLevelType w:val="hybridMultilevel"/>
    <w:tmpl w:val="3A0403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C1C4A20"/>
    <w:multiLevelType w:val="hybridMultilevel"/>
    <w:tmpl w:val="E110B1BA"/>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7A822F35"/>
    <w:multiLevelType w:val="hybridMultilevel"/>
    <w:tmpl w:val="A70AAE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C4F24E0"/>
    <w:multiLevelType w:val="hybridMultilevel"/>
    <w:tmpl w:val="CBC4A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C7E3DE3"/>
    <w:multiLevelType w:val="hybridMultilevel"/>
    <w:tmpl w:val="C54448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5"/>
  </w:num>
  <w:num w:numId="5">
    <w:abstractNumId w:val="0"/>
  </w:num>
  <w:num w:numId="6">
    <w:abstractNumId w:val="9"/>
  </w:num>
  <w:num w:numId="7">
    <w:abstractNumId w:val="6"/>
  </w:num>
  <w:num w:numId="8">
    <w:abstractNumId w:val="2"/>
  </w:num>
  <w:num w:numId="9">
    <w:abstractNumId w:val="7"/>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omyla Choenni">
    <w15:presenceInfo w15:providerId="None" w15:userId="Roomyla Choen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PostScriptOverText/>
  <w:printFormsData/>
  <w:attachedTemplate r:id="rId1"/>
  <w:trackRevisions/>
  <w:defaultTabStop w:val="708"/>
  <w:hyphenationZone w:val="425"/>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D1"/>
    <w:rsid w:val="00015EFD"/>
    <w:rsid w:val="00022426"/>
    <w:rsid w:val="00053815"/>
    <w:rsid w:val="00062022"/>
    <w:rsid w:val="00075347"/>
    <w:rsid w:val="00077335"/>
    <w:rsid w:val="00077BD5"/>
    <w:rsid w:val="00094E7B"/>
    <w:rsid w:val="000C3466"/>
    <w:rsid w:val="000D5733"/>
    <w:rsid w:val="000F29A9"/>
    <w:rsid w:val="0015642A"/>
    <w:rsid w:val="001C5A8D"/>
    <w:rsid w:val="001E2C37"/>
    <w:rsid w:val="001F5CDE"/>
    <w:rsid w:val="00226B2E"/>
    <w:rsid w:val="00227B02"/>
    <w:rsid w:val="00242CA6"/>
    <w:rsid w:val="00245888"/>
    <w:rsid w:val="00296621"/>
    <w:rsid w:val="002B3A5B"/>
    <w:rsid w:val="002C27FC"/>
    <w:rsid w:val="002E7157"/>
    <w:rsid w:val="00342772"/>
    <w:rsid w:val="003456E7"/>
    <w:rsid w:val="003745F5"/>
    <w:rsid w:val="00397A78"/>
    <w:rsid w:val="003A543E"/>
    <w:rsid w:val="003B2E1D"/>
    <w:rsid w:val="003E29AC"/>
    <w:rsid w:val="003E3AFE"/>
    <w:rsid w:val="003F68A0"/>
    <w:rsid w:val="0042411A"/>
    <w:rsid w:val="0043025B"/>
    <w:rsid w:val="00453EC0"/>
    <w:rsid w:val="00456BFB"/>
    <w:rsid w:val="00472D0B"/>
    <w:rsid w:val="00490EB9"/>
    <w:rsid w:val="00491DB6"/>
    <w:rsid w:val="004B2243"/>
    <w:rsid w:val="004D1E1B"/>
    <w:rsid w:val="005140C5"/>
    <w:rsid w:val="00524823"/>
    <w:rsid w:val="0053098A"/>
    <w:rsid w:val="00531A73"/>
    <w:rsid w:val="005F3F61"/>
    <w:rsid w:val="00621D56"/>
    <w:rsid w:val="00621DCA"/>
    <w:rsid w:val="006A5AC9"/>
    <w:rsid w:val="006A5B53"/>
    <w:rsid w:val="006F50F2"/>
    <w:rsid w:val="00700396"/>
    <w:rsid w:val="00730FF7"/>
    <w:rsid w:val="00732EB0"/>
    <w:rsid w:val="00752311"/>
    <w:rsid w:val="0076741C"/>
    <w:rsid w:val="007A05FA"/>
    <w:rsid w:val="007B196F"/>
    <w:rsid w:val="007B6518"/>
    <w:rsid w:val="007C43EA"/>
    <w:rsid w:val="00811CD1"/>
    <w:rsid w:val="008566A5"/>
    <w:rsid w:val="0087140B"/>
    <w:rsid w:val="00871FA7"/>
    <w:rsid w:val="008969F7"/>
    <w:rsid w:val="0090265A"/>
    <w:rsid w:val="00965B49"/>
    <w:rsid w:val="00967222"/>
    <w:rsid w:val="00982551"/>
    <w:rsid w:val="009A167E"/>
    <w:rsid w:val="009A44BF"/>
    <w:rsid w:val="009D2DDC"/>
    <w:rsid w:val="009D693E"/>
    <w:rsid w:val="009E34BE"/>
    <w:rsid w:val="00A06578"/>
    <w:rsid w:val="00A07C32"/>
    <w:rsid w:val="00A1240C"/>
    <w:rsid w:val="00A150A7"/>
    <w:rsid w:val="00A204FA"/>
    <w:rsid w:val="00A27AF9"/>
    <w:rsid w:val="00A6429B"/>
    <w:rsid w:val="00A66555"/>
    <w:rsid w:val="00AA0CC7"/>
    <w:rsid w:val="00AB29A2"/>
    <w:rsid w:val="00AF55F7"/>
    <w:rsid w:val="00B527BB"/>
    <w:rsid w:val="00B72642"/>
    <w:rsid w:val="00B91496"/>
    <w:rsid w:val="00BB2379"/>
    <w:rsid w:val="00BD2F13"/>
    <w:rsid w:val="00BF02FE"/>
    <w:rsid w:val="00BF06E9"/>
    <w:rsid w:val="00BF742F"/>
    <w:rsid w:val="00C34293"/>
    <w:rsid w:val="00C34EF3"/>
    <w:rsid w:val="00C541BC"/>
    <w:rsid w:val="00C70B3E"/>
    <w:rsid w:val="00C721DF"/>
    <w:rsid w:val="00C77A7B"/>
    <w:rsid w:val="00C83AC2"/>
    <w:rsid w:val="00C928AD"/>
    <w:rsid w:val="00CB53C7"/>
    <w:rsid w:val="00CC0F83"/>
    <w:rsid w:val="00CD0B6D"/>
    <w:rsid w:val="00D06205"/>
    <w:rsid w:val="00D52CBE"/>
    <w:rsid w:val="00D87331"/>
    <w:rsid w:val="00DA505E"/>
    <w:rsid w:val="00DE23F5"/>
    <w:rsid w:val="00DF11FB"/>
    <w:rsid w:val="00E020AC"/>
    <w:rsid w:val="00E41BBE"/>
    <w:rsid w:val="00EB0A6F"/>
    <w:rsid w:val="00EB6434"/>
    <w:rsid w:val="00EC01DD"/>
    <w:rsid w:val="00EE1008"/>
    <w:rsid w:val="00F019E7"/>
    <w:rsid w:val="00F32615"/>
    <w:rsid w:val="00F32C04"/>
    <w:rsid w:val="00FB667D"/>
    <w:rsid w:val="00FC1C09"/>
    <w:rsid w:val="00FD01C0"/>
    <w:rsid w:val="00FF0EDA"/>
    <w:rsid w:val="00FF79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875A263"/>
  <w15:chartTrackingRefBased/>
  <w15:docId w15:val="{2B466B6B-CE7B-4036-AD65-1EFC1971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nl-NL"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2411A"/>
  </w:style>
  <w:style w:type="paragraph" w:styleId="Kop1">
    <w:name w:val="heading 1"/>
    <w:basedOn w:val="Standaard"/>
    <w:next w:val="Standaard"/>
    <w:link w:val="Kop1Char"/>
    <w:uiPriority w:val="9"/>
    <w:qFormat/>
    <w:rsid w:val="00EB0A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543E"/>
    <w:pPr>
      <w:tabs>
        <w:tab w:val="center" w:pos="4536"/>
        <w:tab w:val="right" w:pos="9072"/>
      </w:tabs>
    </w:pPr>
  </w:style>
  <w:style w:type="character" w:customStyle="1" w:styleId="KoptekstChar">
    <w:name w:val="Koptekst Char"/>
    <w:basedOn w:val="Standaardalinea-lettertype"/>
    <w:link w:val="Koptekst"/>
    <w:uiPriority w:val="99"/>
    <w:rsid w:val="003A543E"/>
  </w:style>
  <w:style w:type="paragraph" w:styleId="Voettekst">
    <w:name w:val="footer"/>
    <w:basedOn w:val="Standaard"/>
    <w:link w:val="VoettekstChar"/>
    <w:uiPriority w:val="99"/>
    <w:unhideWhenUsed/>
    <w:rsid w:val="003A543E"/>
    <w:pPr>
      <w:tabs>
        <w:tab w:val="center" w:pos="4536"/>
        <w:tab w:val="right" w:pos="9072"/>
      </w:tabs>
    </w:pPr>
  </w:style>
  <w:style w:type="character" w:customStyle="1" w:styleId="VoettekstChar">
    <w:name w:val="Voettekst Char"/>
    <w:basedOn w:val="Standaardalinea-lettertype"/>
    <w:link w:val="Voettekst"/>
    <w:uiPriority w:val="99"/>
    <w:rsid w:val="003A543E"/>
  </w:style>
  <w:style w:type="paragraph" w:customStyle="1" w:styleId="p1">
    <w:name w:val="p1"/>
    <w:basedOn w:val="Standaard"/>
    <w:rsid w:val="00BF02FE"/>
    <w:rPr>
      <w:rFonts w:ascii="Netto Offc" w:hAnsi="Netto Offc"/>
      <w:sz w:val="26"/>
      <w:szCs w:val="26"/>
      <w:lang w:eastAsia="nl-NL"/>
    </w:rPr>
  </w:style>
  <w:style w:type="character" w:customStyle="1" w:styleId="s1">
    <w:name w:val="s1"/>
    <w:basedOn w:val="Standaardalinea-lettertype"/>
    <w:rsid w:val="00BF02FE"/>
    <w:rPr>
      <w:spacing w:val="2"/>
    </w:rPr>
  </w:style>
  <w:style w:type="paragraph" w:customStyle="1" w:styleId="p2">
    <w:name w:val="p2"/>
    <w:basedOn w:val="Standaard"/>
    <w:rsid w:val="00BF02FE"/>
    <w:rPr>
      <w:rFonts w:ascii="Netto Offc" w:hAnsi="Netto Offc"/>
      <w:sz w:val="14"/>
      <w:szCs w:val="14"/>
      <w:lang w:eastAsia="nl-NL"/>
    </w:rPr>
  </w:style>
  <w:style w:type="paragraph" w:customStyle="1" w:styleId="p3">
    <w:name w:val="p3"/>
    <w:basedOn w:val="Standaard"/>
    <w:rsid w:val="00BF02FE"/>
    <w:rPr>
      <w:rFonts w:ascii="Netto Offc" w:hAnsi="Netto Offc"/>
      <w:sz w:val="14"/>
      <w:szCs w:val="14"/>
      <w:lang w:eastAsia="nl-NL"/>
    </w:rPr>
  </w:style>
  <w:style w:type="character" w:customStyle="1" w:styleId="s2">
    <w:name w:val="s2"/>
    <w:basedOn w:val="Standaardalinea-lettertype"/>
    <w:rsid w:val="00BF02FE"/>
    <w:rPr>
      <w:color w:val="000000"/>
      <w:spacing w:val="2"/>
    </w:rPr>
  </w:style>
  <w:style w:type="character" w:customStyle="1" w:styleId="s3">
    <w:name w:val="s3"/>
    <w:basedOn w:val="Standaardalinea-lettertype"/>
    <w:rsid w:val="00BF02FE"/>
    <w:rPr>
      <w:spacing w:val="2"/>
    </w:rPr>
  </w:style>
  <w:style w:type="character" w:customStyle="1" w:styleId="s4">
    <w:name w:val="s4"/>
    <w:basedOn w:val="Standaardalinea-lettertype"/>
    <w:rsid w:val="00BF02FE"/>
    <w:rPr>
      <w:rFonts w:ascii="Netto Offc Light" w:hAnsi="Netto Offc Light" w:hint="default"/>
      <w:spacing w:val="2"/>
      <w:sz w:val="18"/>
      <w:szCs w:val="18"/>
    </w:rPr>
  </w:style>
  <w:style w:type="character" w:customStyle="1" w:styleId="s5">
    <w:name w:val="s5"/>
    <w:basedOn w:val="Standaardalinea-lettertype"/>
    <w:rsid w:val="00BF02FE"/>
    <w:rPr>
      <w:color w:val="00FDFF"/>
      <w:spacing w:val="2"/>
    </w:rPr>
  </w:style>
  <w:style w:type="character" w:customStyle="1" w:styleId="apple-tab-span">
    <w:name w:val="apple-tab-span"/>
    <w:basedOn w:val="Standaardalinea-lettertype"/>
    <w:rsid w:val="00BF02FE"/>
  </w:style>
  <w:style w:type="character" w:customStyle="1" w:styleId="apple-converted-space">
    <w:name w:val="apple-converted-space"/>
    <w:basedOn w:val="Standaardalinea-lettertype"/>
    <w:rsid w:val="00BF02FE"/>
  </w:style>
  <w:style w:type="paragraph" w:styleId="Lijstalinea">
    <w:name w:val="List Paragraph"/>
    <w:basedOn w:val="Standaard"/>
    <w:uiPriority w:val="34"/>
    <w:qFormat/>
    <w:rsid w:val="00FB667D"/>
    <w:pPr>
      <w:ind w:left="720"/>
      <w:contextualSpacing/>
    </w:pPr>
  </w:style>
  <w:style w:type="paragraph" w:styleId="Voetnoottekst">
    <w:name w:val="footnote text"/>
    <w:basedOn w:val="Standaard"/>
    <w:link w:val="VoetnoottekstChar"/>
    <w:uiPriority w:val="99"/>
    <w:unhideWhenUsed/>
    <w:rsid w:val="00BB2379"/>
  </w:style>
  <w:style w:type="character" w:customStyle="1" w:styleId="VoetnoottekstChar">
    <w:name w:val="Voetnoottekst Char"/>
    <w:basedOn w:val="Standaardalinea-lettertype"/>
    <w:link w:val="Voetnoottekst"/>
    <w:uiPriority w:val="99"/>
    <w:rsid w:val="00BB2379"/>
  </w:style>
  <w:style w:type="character" w:styleId="Voetnootmarkering">
    <w:name w:val="footnote reference"/>
    <w:basedOn w:val="Standaardalinea-lettertype"/>
    <w:uiPriority w:val="99"/>
    <w:unhideWhenUsed/>
    <w:rsid w:val="00BB2379"/>
    <w:rPr>
      <w:vertAlign w:val="superscript"/>
    </w:rPr>
  </w:style>
  <w:style w:type="character" w:customStyle="1" w:styleId="Kop1Char">
    <w:name w:val="Kop 1 Char"/>
    <w:basedOn w:val="Standaardalinea-lettertype"/>
    <w:link w:val="Kop1"/>
    <w:uiPriority w:val="9"/>
    <w:rsid w:val="00EB0A6F"/>
    <w:rPr>
      <w:rFonts w:asciiTheme="majorHAnsi" w:eastAsiaTheme="majorEastAsia" w:hAnsiTheme="majorHAnsi" w:cstheme="majorBidi"/>
      <w:color w:val="2F5496" w:themeColor="accent1" w:themeShade="BF"/>
      <w:sz w:val="32"/>
      <w:szCs w:val="32"/>
    </w:rPr>
  </w:style>
  <w:style w:type="paragraph" w:customStyle="1" w:styleId="Kop">
    <w:name w:val="Kop"/>
    <w:basedOn w:val="Standaard"/>
    <w:qFormat/>
    <w:rsid w:val="00EB0A6F"/>
    <w:pPr>
      <w:spacing w:line="300" w:lineRule="auto"/>
    </w:pPr>
    <w:rPr>
      <w:rFonts w:ascii="Netto Offc Light" w:hAnsi="Netto Offc Light"/>
      <w:spacing w:val="2"/>
      <w:sz w:val="28"/>
      <w:szCs w:val="28"/>
      <w:lang w:eastAsia="nl-NL"/>
    </w:rPr>
  </w:style>
  <w:style w:type="paragraph" w:customStyle="1" w:styleId="Subkop">
    <w:name w:val="Subkop"/>
    <w:basedOn w:val="Standaard"/>
    <w:qFormat/>
    <w:rsid w:val="00EB0A6F"/>
    <w:pPr>
      <w:spacing w:line="300" w:lineRule="auto"/>
    </w:pPr>
    <w:rPr>
      <w:rFonts w:ascii="Netto Offc" w:hAnsi="Netto Offc"/>
      <w:b/>
      <w:bCs/>
      <w:color w:val="D1222B"/>
      <w:spacing w:val="2"/>
      <w:sz w:val="19"/>
      <w:szCs w:val="19"/>
      <w:lang w:eastAsia="nl-NL"/>
    </w:rPr>
  </w:style>
  <w:style w:type="paragraph" w:customStyle="1" w:styleId="Broodtekst">
    <w:name w:val="Broodtekst"/>
    <w:basedOn w:val="Standaard"/>
    <w:next w:val="Standaard"/>
    <w:qFormat/>
    <w:rsid w:val="00EB0A6F"/>
    <w:rPr>
      <w:spacing w:val="2"/>
      <w:sz w:val="19"/>
      <w:szCs w:val="19"/>
    </w:rPr>
  </w:style>
  <w:style w:type="paragraph" w:customStyle="1" w:styleId="Broodtekst-Memo">
    <w:name w:val="Broodtekst-Memo"/>
    <w:basedOn w:val="Standaard"/>
    <w:next w:val="Broodtekst"/>
    <w:autoRedefine/>
    <w:qFormat/>
    <w:rsid w:val="00700396"/>
    <w:pPr>
      <w:spacing w:line="276" w:lineRule="auto"/>
    </w:pPr>
    <w:rPr>
      <w:rFonts w:ascii="Netto Offc" w:hAnsi="Netto Offc"/>
      <w:color w:val="000000" w:themeColor="text1"/>
      <w:spacing w:val="2"/>
      <w:sz w:val="19"/>
      <w:szCs w:val="19"/>
    </w:rPr>
  </w:style>
  <w:style w:type="character" w:styleId="Hyperlink">
    <w:name w:val="Hyperlink"/>
    <w:basedOn w:val="Standaardalinea-lettertype"/>
    <w:uiPriority w:val="99"/>
    <w:unhideWhenUsed/>
    <w:rsid w:val="00242CA6"/>
    <w:rPr>
      <w:color w:val="0563C1" w:themeColor="hyperlink"/>
      <w:u w:val="single"/>
    </w:rPr>
  </w:style>
  <w:style w:type="character" w:styleId="GevolgdeHyperlink">
    <w:name w:val="FollowedHyperlink"/>
    <w:basedOn w:val="Standaardalinea-lettertype"/>
    <w:uiPriority w:val="99"/>
    <w:semiHidden/>
    <w:unhideWhenUsed/>
    <w:rsid w:val="000F29A9"/>
    <w:rPr>
      <w:color w:val="954F72" w:themeColor="followedHyperlink"/>
      <w:u w:val="single"/>
    </w:rPr>
  </w:style>
  <w:style w:type="paragraph" w:styleId="Ballontekst">
    <w:name w:val="Balloon Text"/>
    <w:basedOn w:val="Standaard"/>
    <w:link w:val="BallontekstChar"/>
    <w:uiPriority w:val="99"/>
    <w:semiHidden/>
    <w:unhideWhenUsed/>
    <w:rsid w:val="00062022"/>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62022"/>
    <w:rPr>
      <w:rFonts w:ascii="Segoe UI" w:hAnsi="Segoe UI" w:cs="Segoe UI"/>
      <w:sz w:val="18"/>
      <w:szCs w:val="18"/>
    </w:rPr>
  </w:style>
  <w:style w:type="character" w:styleId="Verwijzingopmerking">
    <w:name w:val="annotation reference"/>
    <w:basedOn w:val="Standaardalinea-lettertype"/>
    <w:uiPriority w:val="99"/>
    <w:semiHidden/>
    <w:unhideWhenUsed/>
    <w:rsid w:val="00062022"/>
    <w:rPr>
      <w:sz w:val="16"/>
      <w:szCs w:val="16"/>
    </w:rPr>
  </w:style>
  <w:style w:type="paragraph" w:styleId="Tekstopmerking">
    <w:name w:val="annotation text"/>
    <w:basedOn w:val="Standaard"/>
    <w:link w:val="TekstopmerkingChar"/>
    <w:uiPriority w:val="99"/>
    <w:semiHidden/>
    <w:unhideWhenUsed/>
    <w:rsid w:val="00062022"/>
    <w:rPr>
      <w:sz w:val="20"/>
      <w:szCs w:val="20"/>
    </w:rPr>
  </w:style>
  <w:style w:type="character" w:customStyle="1" w:styleId="TekstopmerkingChar">
    <w:name w:val="Tekst opmerking Char"/>
    <w:basedOn w:val="Standaardalinea-lettertype"/>
    <w:link w:val="Tekstopmerking"/>
    <w:uiPriority w:val="99"/>
    <w:semiHidden/>
    <w:rsid w:val="00062022"/>
    <w:rPr>
      <w:sz w:val="20"/>
      <w:szCs w:val="20"/>
    </w:rPr>
  </w:style>
  <w:style w:type="paragraph" w:styleId="Onderwerpvanopmerking">
    <w:name w:val="annotation subject"/>
    <w:basedOn w:val="Tekstopmerking"/>
    <w:next w:val="Tekstopmerking"/>
    <w:link w:val="OnderwerpvanopmerkingChar"/>
    <w:uiPriority w:val="99"/>
    <w:semiHidden/>
    <w:unhideWhenUsed/>
    <w:rsid w:val="00062022"/>
    <w:rPr>
      <w:b/>
      <w:bCs/>
    </w:rPr>
  </w:style>
  <w:style w:type="character" w:customStyle="1" w:styleId="OnderwerpvanopmerkingChar">
    <w:name w:val="Onderwerp van opmerking Char"/>
    <w:basedOn w:val="TekstopmerkingChar"/>
    <w:link w:val="Onderwerpvanopmerking"/>
    <w:uiPriority w:val="99"/>
    <w:semiHidden/>
    <w:rsid w:val="00062022"/>
    <w:rPr>
      <w:b/>
      <w:bCs/>
      <w:sz w:val="20"/>
      <w:szCs w:val="20"/>
    </w:rPr>
  </w:style>
  <w:style w:type="table" w:styleId="Tabelraster">
    <w:name w:val="Table Grid"/>
    <w:basedOn w:val="Standaardtabel"/>
    <w:uiPriority w:val="39"/>
    <w:rsid w:val="00871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204FA"/>
    <w:pPr>
      <w:spacing w:before="100" w:beforeAutospacing="1" w:after="100" w:afterAutospacing="1"/>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9279">
      <w:bodyDiv w:val="1"/>
      <w:marLeft w:val="0"/>
      <w:marRight w:val="0"/>
      <w:marTop w:val="0"/>
      <w:marBottom w:val="0"/>
      <w:divBdr>
        <w:top w:val="none" w:sz="0" w:space="0" w:color="auto"/>
        <w:left w:val="none" w:sz="0" w:space="0" w:color="auto"/>
        <w:bottom w:val="none" w:sz="0" w:space="0" w:color="auto"/>
        <w:right w:val="none" w:sz="0" w:space="0" w:color="auto"/>
      </w:divBdr>
    </w:div>
    <w:div w:id="187793279">
      <w:bodyDiv w:val="1"/>
      <w:marLeft w:val="0"/>
      <w:marRight w:val="0"/>
      <w:marTop w:val="0"/>
      <w:marBottom w:val="0"/>
      <w:divBdr>
        <w:top w:val="none" w:sz="0" w:space="0" w:color="auto"/>
        <w:left w:val="none" w:sz="0" w:space="0" w:color="auto"/>
        <w:bottom w:val="none" w:sz="0" w:space="0" w:color="auto"/>
        <w:right w:val="none" w:sz="0" w:space="0" w:color="auto"/>
      </w:divBdr>
    </w:div>
    <w:div w:id="208685126">
      <w:bodyDiv w:val="1"/>
      <w:marLeft w:val="0"/>
      <w:marRight w:val="0"/>
      <w:marTop w:val="0"/>
      <w:marBottom w:val="0"/>
      <w:divBdr>
        <w:top w:val="none" w:sz="0" w:space="0" w:color="auto"/>
        <w:left w:val="none" w:sz="0" w:space="0" w:color="auto"/>
        <w:bottom w:val="none" w:sz="0" w:space="0" w:color="auto"/>
        <w:right w:val="none" w:sz="0" w:space="0" w:color="auto"/>
      </w:divBdr>
    </w:div>
    <w:div w:id="611012914">
      <w:bodyDiv w:val="1"/>
      <w:marLeft w:val="0"/>
      <w:marRight w:val="0"/>
      <w:marTop w:val="0"/>
      <w:marBottom w:val="0"/>
      <w:divBdr>
        <w:top w:val="none" w:sz="0" w:space="0" w:color="auto"/>
        <w:left w:val="none" w:sz="0" w:space="0" w:color="auto"/>
        <w:bottom w:val="none" w:sz="0" w:space="0" w:color="auto"/>
        <w:right w:val="none" w:sz="0" w:space="0" w:color="auto"/>
      </w:divBdr>
    </w:div>
    <w:div w:id="897860860">
      <w:bodyDiv w:val="1"/>
      <w:marLeft w:val="0"/>
      <w:marRight w:val="0"/>
      <w:marTop w:val="0"/>
      <w:marBottom w:val="0"/>
      <w:divBdr>
        <w:top w:val="none" w:sz="0" w:space="0" w:color="auto"/>
        <w:left w:val="none" w:sz="0" w:space="0" w:color="auto"/>
        <w:bottom w:val="none" w:sz="0" w:space="0" w:color="auto"/>
        <w:right w:val="none" w:sz="0" w:space="0" w:color="auto"/>
      </w:divBdr>
    </w:div>
    <w:div w:id="929774127">
      <w:bodyDiv w:val="1"/>
      <w:marLeft w:val="0"/>
      <w:marRight w:val="0"/>
      <w:marTop w:val="0"/>
      <w:marBottom w:val="0"/>
      <w:divBdr>
        <w:top w:val="none" w:sz="0" w:space="0" w:color="auto"/>
        <w:left w:val="none" w:sz="0" w:space="0" w:color="auto"/>
        <w:bottom w:val="none" w:sz="0" w:space="0" w:color="auto"/>
        <w:right w:val="none" w:sz="0" w:space="0" w:color="auto"/>
      </w:divBdr>
    </w:div>
    <w:div w:id="1123816007">
      <w:bodyDiv w:val="1"/>
      <w:marLeft w:val="0"/>
      <w:marRight w:val="0"/>
      <w:marTop w:val="0"/>
      <w:marBottom w:val="0"/>
      <w:divBdr>
        <w:top w:val="none" w:sz="0" w:space="0" w:color="auto"/>
        <w:left w:val="none" w:sz="0" w:space="0" w:color="auto"/>
        <w:bottom w:val="none" w:sz="0" w:space="0" w:color="auto"/>
        <w:right w:val="none" w:sz="0" w:space="0" w:color="auto"/>
      </w:divBdr>
    </w:div>
    <w:div w:id="1555628332">
      <w:bodyDiv w:val="1"/>
      <w:marLeft w:val="0"/>
      <w:marRight w:val="0"/>
      <w:marTop w:val="0"/>
      <w:marBottom w:val="0"/>
      <w:divBdr>
        <w:top w:val="none" w:sz="0" w:space="0" w:color="auto"/>
        <w:left w:val="none" w:sz="0" w:space="0" w:color="auto"/>
        <w:bottom w:val="none" w:sz="0" w:space="0" w:color="auto"/>
        <w:right w:val="none" w:sz="0" w:space="0" w:color="auto"/>
      </w:divBdr>
    </w:div>
    <w:div w:id="18250049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ightsstatements.org/vocab/InC-RUU/1.0/"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ord-hollandsarchief.nl/beelden/beeldbank/detail/38cf205c-fb8f-11df-9e4d-523bc2e286e2/media/ee4fe62e-4d37-844f-74eb-9d04566b70a1?mode=detail&amp;view=horizontal&amp;q=haarlem&amp;rows=1&amp;page=38&amp;fq%5B%5D=search_i_period:%5B14000000%20TO%2017540000%5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oord-hollandsarchief.nl/beelden/beeldbank/detail/e6c83537-5672-7984-188f-3f549015c219/media/28a87728-c9d1-d032-cccf-1eaa3299374b?mode=detail&amp;view=horizontal&amp;q=haarlem&amp;rows=1&amp;page=4&amp;fq%5B%5D=search_s_collectie:%22Collectie%20Fotoburo%20de%20Boer%2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04.%20Afdeling%20BV\09.%20Communicatie\01.%20Huisstijl%20en%20drukwerk\03.%20Huisstijlproducten\16.%20Sjablonen\NHA-Memo.dotx"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F6108-5D2C-4A55-88AB-461FE6098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NHA-Memo</Template>
  <TotalTime>0</TotalTime>
  <Pages>4</Pages>
  <Words>1052</Words>
  <Characters>5789</Characters>
  <Application>Microsoft Office Word</Application>
  <DocSecurity>0</DocSecurity>
  <Lines>48</Lines>
  <Paragraphs>13</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Overeenkomst van schenking</vt:lpstr>
      <vt:lpstr>In tweevoud opgemaakt en ondertekend</vt:lpstr>
    </vt:vector>
  </TitlesOfParts>
  <Company>PICADIA</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Zeinstra</dc:creator>
  <cp:keywords/>
  <dc:description/>
  <cp:lastModifiedBy>Roomyla Choenni</cp:lastModifiedBy>
  <cp:revision>2</cp:revision>
  <cp:lastPrinted>2019-10-08T08:45:00Z</cp:lastPrinted>
  <dcterms:created xsi:type="dcterms:W3CDTF">2019-11-20T08:38:00Z</dcterms:created>
  <dcterms:modified xsi:type="dcterms:W3CDTF">2019-11-20T08:38:00Z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-1679009045</vt:i4>
  </property>
</Properties>
</file>